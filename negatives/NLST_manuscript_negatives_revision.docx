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12663" w14:textId="77777777" w:rsidR="00704AC2" w:rsidRDefault="00704AC2" w:rsidP="00704AC2">
      <w:pPr>
        <w:spacing w:line="480" w:lineRule="auto"/>
        <w:rPr>
          <w:b/>
        </w:rPr>
      </w:pPr>
      <w:r>
        <w:rPr>
          <w:b/>
        </w:rPr>
        <w:t>Identification of candidates for longer lung cancer screening intervals following a negative CT result</w:t>
      </w:r>
    </w:p>
    <w:p w14:paraId="6BA3C4B2" w14:textId="77777777" w:rsidR="007F304D" w:rsidRDefault="007F304D" w:rsidP="00B64F9B">
      <w:pPr>
        <w:spacing w:line="480" w:lineRule="auto"/>
      </w:pPr>
    </w:p>
    <w:p w14:paraId="04BDC287" w14:textId="5800BA87" w:rsidR="007F304D" w:rsidRDefault="007F304D" w:rsidP="00B64F9B">
      <w:pPr>
        <w:spacing w:line="480" w:lineRule="auto"/>
        <w:outlineLvl w:val="0"/>
        <w:rPr>
          <w:vertAlign w:val="superscript"/>
        </w:rPr>
      </w:pPr>
      <w:r w:rsidRPr="00A349DB">
        <w:t>Hilary A. Robbins</w:t>
      </w:r>
      <w:r w:rsidR="00BF1F88">
        <w:t>,</w:t>
      </w:r>
      <w:r w:rsidRPr="00A349DB">
        <w:rPr>
          <w:vertAlign w:val="superscript"/>
        </w:rPr>
        <w:t>1</w:t>
      </w:r>
      <w:r w:rsidRPr="00A349DB">
        <w:t xml:space="preserve"> Christine D. Berg</w:t>
      </w:r>
      <w:r w:rsidR="00BF1F88">
        <w:t>,</w:t>
      </w:r>
      <w:r>
        <w:rPr>
          <w:vertAlign w:val="superscript"/>
        </w:rPr>
        <w:t>2</w:t>
      </w:r>
      <w:r w:rsidRPr="00A349DB">
        <w:t xml:space="preserve"> Li C. Cheung</w:t>
      </w:r>
      <w:r w:rsidR="004A7304">
        <w:t>,</w:t>
      </w:r>
      <w:r>
        <w:rPr>
          <w:vertAlign w:val="superscript"/>
        </w:rPr>
        <w:t>2</w:t>
      </w:r>
      <w:r w:rsidRPr="00A349DB">
        <w:t>, Anil K. Chaturvedi</w:t>
      </w:r>
      <w:r w:rsidR="004A7304">
        <w:t>,</w:t>
      </w:r>
      <w:r>
        <w:rPr>
          <w:vertAlign w:val="superscript"/>
        </w:rPr>
        <w:t>2</w:t>
      </w:r>
      <w:r w:rsidRPr="00A349DB">
        <w:t xml:space="preserve"> Hormuzd A. Katki</w:t>
      </w:r>
      <w:r>
        <w:rPr>
          <w:vertAlign w:val="superscript"/>
        </w:rPr>
        <w:t>2</w:t>
      </w:r>
    </w:p>
    <w:p w14:paraId="7EDC587B" w14:textId="77777777" w:rsidR="007F304D" w:rsidRPr="002C7646" w:rsidRDefault="007F304D" w:rsidP="00B64F9B">
      <w:pPr>
        <w:spacing w:line="480" w:lineRule="auto"/>
        <w:outlineLvl w:val="0"/>
        <w:rPr>
          <w:vertAlign w:val="superscript"/>
        </w:rPr>
      </w:pPr>
    </w:p>
    <w:p w14:paraId="663B63A9" w14:textId="0565A97C" w:rsidR="007F304D" w:rsidRPr="00A349DB" w:rsidRDefault="007F304D" w:rsidP="00B64F9B">
      <w:pPr>
        <w:spacing w:line="480" w:lineRule="auto"/>
      </w:pPr>
      <w:r>
        <w:rPr>
          <w:vertAlign w:val="superscript"/>
        </w:rPr>
        <w:t>1</w:t>
      </w:r>
      <w:r w:rsidRPr="00A349DB">
        <w:t>Department of Epidemiology, Johns Hopkins Bloomberg School of Public Health, Baltimore, Maryland</w:t>
      </w:r>
      <w:r w:rsidR="00413F13">
        <w:t>. Current affiliation: International Agency for Research on Cancer, Lyon, France.</w:t>
      </w:r>
    </w:p>
    <w:p w14:paraId="0F6B49B3" w14:textId="77777777" w:rsidR="007F304D" w:rsidRPr="00A349DB" w:rsidRDefault="007F304D" w:rsidP="00B64F9B">
      <w:pPr>
        <w:spacing w:line="480" w:lineRule="auto"/>
      </w:pPr>
      <w:r>
        <w:rPr>
          <w:vertAlign w:val="superscript"/>
        </w:rPr>
        <w:t>2</w:t>
      </w:r>
      <w:r w:rsidRPr="00A349DB">
        <w:t>Division of Cancer Epidemiology and Genetics, National Cancer Institute, Rockville, Maryland</w:t>
      </w:r>
    </w:p>
    <w:p w14:paraId="21F722CF" w14:textId="77777777" w:rsidR="007F304D" w:rsidRDefault="007F304D" w:rsidP="00B64F9B">
      <w:pPr>
        <w:spacing w:line="480" w:lineRule="auto"/>
      </w:pPr>
    </w:p>
    <w:p w14:paraId="20FF1D51" w14:textId="77777777" w:rsidR="007F304D" w:rsidRPr="002C7646" w:rsidRDefault="007F304D" w:rsidP="00B64F9B">
      <w:pPr>
        <w:spacing w:line="480" w:lineRule="auto"/>
        <w:rPr>
          <w:u w:val="single"/>
        </w:rPr>
      </w:pPr>
      <w:r w:rsidRPr="002C7646">
        <w:rPr>
          <w:u w:val="single"/>
        </w:rPr>
        <w:t>Co-corresponding authors:</w:t>
      </w:r>
    </w:p>
    <w:p w14:paraId="76147627" w14:textId="77777777" w:rsidR="007F304D" w:rsidRDefault="007F304D" w:rsidP="00B64F9B">
      <w:pPr>
        <w:spacing w:line="480" w:lineRule="auto"/>
      </w:pPr>
      <w:r>
        <w:t>Hilary A. Robbins</w:t>
      </w:r>
    </w:p>
    <w:p w14:paraId="16AB3DDA" w14:textId="5EB4AD96" w:rsidR="007F304D" w:rsidRDefault="00413F13" w:rsidP="00413F13">
      <w:pPr>
        <w:spacing w:line="480" w:lineRule="auto"/>
      </w:pPr>
      <w:r>
        <w:t xml:space="preserve">150 </w:t>
      </w:r>
      <w:proofErr w:type="spellStart"/>
      <w:r>
        <w:t>cours</w:t>
      </w:r>
      <w:proofErr w:type="spellEnd"/>
      <w:r>
        <w:t xml:space="preserve"> Albert Thomas; 69372 Lyon CEDEX 08; France | </w:t>
      </w:r>
      <w:hyperlink r:id="rId9" w:history="1">
        <w:r w:rsidRPr="00697E9F">
          <w:rPr>
            <w:rStyle w:val="Hyperlink"/>
          </w:rPr>
          <w:t>RobbinsH@iarc.fr</w:t>
        </w:r>
      </w:hyperlink>
      <w:r>
        <w:t xml:space="preserve"> </w:t>
      </w:r>
    </w:p>
    <w:p w14:paraId="42707F34" w14:textId="77777777" w:rsidR="007F304D" w:rsidRDefault="007F304D" w:rsidP="00B64F9B">
      <w:pPr>
        <w:spacing w:line="480" w:lineRule="auto"/>
        <w:outlineLvl w:val="0"/>
      </w:pPr>
      <w:r>
        <w:t>Hormuzd A. Katki</w:t>
      </w:r>
    </w:p>
    <w:p w14:paraId="7C985146" w14:textId="47E6E899" w:rsidR="007F304D" w:rsidRDefault="00802AB7" w:rsidP="00B64F9B">
      <w:pPr>
        <w:spacing w:line="480" w:lineRule="auto"/>
      </w:pPr>
      <w:r>
        <w:t xml:space="preserve">9609 Medical Center </w:t>
      </w:r>
      <w:proofErr w:type="spellStart"/>
      <w:r>
        <w:t>Dr</w:t>
      </w:r>
      <w:proofErr w:type="spellEnd"/>
      <w:r>
        <w:t xml:space="preserve">; </w:t>
      </w:r>
      <w:r w:rsidR="007F304D">
        <w:t>7E592; Bethesda, MD 20892</w:t>
      </w:r>
      <w:r>
        <w:t xml:space="preserve"> | </w:t>
      </w:r>
      <w:hyperlink r:id="rId10" w:history="1">
        <w:r w:rsidRPr="00FB38DD">
          <w:rPr>
            <w:rStyle w:val="Hyperlink"/>
          </w:rPr>
          <w:t>katkih@mail.nih.gov</w:t>
        </w:r>
      </w:hyperlink>
      <w:r w:rsidR="007F304D">
        <w:t xml:space="preserve"> | 240-276-7423</w:t>
      </w:r>
    </w:p>
    <w:p w14:paraId="7053D54D" w14:textId="77777777" w:rsidR="00F961D4" w:rsidRDefault="00F961D4" w:rsidP="00B64F9B">
      <w:pPr>
        <w:spacing w:line="480" w:lineRule="auto"/>
      </w:pPr>
    </w:p>
    <w:p w14:paraId="0688ACC6" w14:textId="05A47E84" w:rsidR="00F961D4" w:rsidRPr="00F961D4" w:rsidRDefault="00F961D4" w:rsidP="00B64F9B">
      <w:pPr>
        <w:spacing w:line="480" w:lineRule="auto"/>
      </w:pPr>
      <w:r>
        <w:rPr>
          <w:u w:val="single"/>
        </w:rPr>
        <w:t>Short title:</w:t>
      </w:r>
      <w:r>
        <w:t xml:space="preserve"> Lengthening screening intervals during CT screening</w:t>
      </w:r>
    </w:p>
    <w:p w14:paraId="234A3580" w14:textId="77777777" w:rsidR="007F304D" w:rsidRPr="007F304D" w:rsidRDefault="007F304D" w:rsidP="00B64F9B">
      <w:pPr>
        <w:spacing w:line="480" w:lineRule="auto"/>
      </w:pPr>
    </w:p>
    <w:p w14:paraId="70F336C1" w14:textId="2B321361" w:rsidR="007F304D" w:rsidRPr="007F304D" w:rsidRDefault="007F304D" w:rsidP="00B64F9B">
      <w:pPr>
        <w:spacing w:line="480" w:lineRule="auto"/>
      </w:pPr>
      <w:r w:rsidRPr="007F304D">
        <w:rPr>
          <w:u w:val="single"/>
        </w:rPr>
        <w:t>Keywords</w:t>
      </w:r>
      <w:r w:rsidRPr="007F304D">
        <w:t>: lung-cancer screening, CT screening,</w:t>
      </w:r>
      <w:r w:rsidR="00F961D4">
        <w:t xml:space="preserve"> negative CT screen, screening intervals</w:t>
      </w:r>
      <w:r w:rsidRPr="007F304D">
        <w:t>, precision medicine, risk-based medicine, risk modeling, precision prevention, precision screening</w:t>
      </w:r>
    </w:p>
    <w:p w14:paraId="3D88805A" w14:textId="77777777" w:rsidR="007F304D" w:rsidRPr="007F304D" w:rsidRDefault="007F304D" w:rsidP="00B64F9B">
      <w:pPr>
        <w:spacing w:line="480" w:lineRule="auto"/>
      </w:pPr>
    </w:p>
    <w:p w14:paraId="38B0C873" w14:textId="73F15665" w:rsidR="007F304D" w:rsidRPr="007F304D" w:rsidRDefault="007F304D" w:rsidP="00B64F9B">
      <w:pPr>
        <w:spacing w:line="480" w:lineRule="auto"/>
      </w:pPr>
      <w:r w:rsidRPr="007F304D">
        <w:rPr>
          <w:u w:val="single"/>
        </w:rPr>
        <w:t>Funding</w:t>
      </w:r>
      <w:r w:rsidRPr="007F304D">
        <w:t>: This study was supported in part by the Intramural Research Program of the U.S. National Institutes of Health/National Cancer Institute. H. Robbins was supported by the Cancer Epidemiology, Prevention, and Control Training Grant (NCI T32 CA009314) and by an individual National Research Service Award (NCI F31 CA210660).</w:t>
      </w:r>
    </w:p>
    <w:p w14:paraId="7106AFC1" w14:textId="77777777" w:rsidR="007F304D" w:rsidRPr="007F304D" w:rsidRDefault="007F304D" w:rsidP="00B64F9B">
      <w:pPr>
        <w:spacing w:line="480" w:lineRule="auto"/>
      </w:pPr>
    </w:p>
    <w:p w14:paraId="28915FFF" w14:textId="23D72E77" w:rsidR="007F304D" w:rsidRDefault="007F304D" w:rsidP="00B64F9B">
      <w:pPr>
        <w:spacing w:line="480" w:lineRule="auto"/>
      </w:pPr>
      <w:r w:rsidRPr="007F304D">
        <w:rPr>
          <w:u w:val="single"/>
        </w:rPr>
        <w:t>Acknowledgment:</w:t>
      </w:r>
      <w:r w:rsidRPr="007F304D">
        <w:t xml:space="preserve"> We thank </w:t>
      </w:r>
      <w:r w:rsidR="00F57A09">
        <w:t xml:space="preserve">Dr. Scott </w:t>
      </w:r>
      <w:proofErr w:type="spellStart"/>
      <w:r w:rsidR="00F57A09">
        <w:t>Zeger</w:t>
      </w:r>
      <w:proofErr w:type="spellEnd"/>
      <w:r w:rsidR="00F57A09">
        <w:t xml:space="preserve"> and Dr. Rebecca Landy for their </w:t>
      </w:r>
      <w:r w:rsidRPr="007F304D">
        <w:t>helpful comments on this manuscript.</w:t>
      </w:r>
      <w:r w:rsidR="00A34324">
        <w:t xml:space="preserve"> We are also grateful to the anonymous reviewers, whose thoughtful suggestions improved this manuscript.</w:t>
      </w:r>
    </w:p>
    <w:p w14:paraId="6C1C8E3A" w14:textId="77777777" w:rsidR="007F304D" w:rsidRDefault="007F304D" w:rsidP="00B64F9B">
      <w:pPr>
        <w:spacing w:line="480" w:lineRule="auto"/>
      </w:pPr>
    </w:p>
    <w:p w14:paraId="1E894A0C" w14:textId="77777777" w:rsidR="007F304D" w:rsidRPr="007F304D" w:rsidRDefault="007F304D" w:rsidP="00B64F9B">
      <w:pPr>
        <w:spacing w:line="480" w:lineRule="auto"/>
      </w:pPr>
      <w:r w:rsidRPr="007F304D">
        <w:rPr>
          <w:u w:val="single"/>
        </w:rPr>
        <w:t>Role of the sponsor</w:t>
      </w:r>
      <w:r w:rsidRPr="007F304D">
        <w:t>: The NIH approved the final version of the manuscript but had no role in the design and conduct of the study; in the collection, analysis, and interpretation of the data; or in the preparation of the manuscript.</w:t>
      </w:r>
    </w:p>
    <w:p w14:paraId="13EA7552" w14:textId="77777777" w:rsidR="007F304D" w:rsidRPr="007F304D" w:rsidRDefault="007F304D" w:rsidP="00B64F9B">
      <w:pPr>
        <w:spacing w:line="480" w:lineRule="auto"/>
      </w:pPr>
    </w:p>
    <w:p w14:paraId="24A37ECB" w14:textId="77777777" w:rsidR="007F304D" w:rsidRDefault="007F304D" w:rsidP="0086525A">
      <w:pPr>
        <w:spacing w:line="480" w:lineRule="auto"/>
      </w:pPr>
      <w:r w:rsidRPr="007F304D">
        <w:rPr>
          <w:u w:val="single"/>
        </w:rPr>
        <w:t>Conflicts of interest</w:t>
      </w:r>
      <w:r w:rsidRPr="007F304D">
        <w:t xml:space="preserve">: HAR, LCC, AKC, and HAK report no conflict of interest. CDB receives consulting fees from Medial Early Sign, LLC and GRAIL, Inc. </w:t>
      </w:r>
    </w:p>
    <w:p w14:paraId="2B3AB90D" w14:textId="77777777" w:rsidR="00DD150E" w:rsidRDefault="00DD150E" w:rsidP="0086525A">
      <w:pPr>
        <w:spacing w:line="480" w:lineRule="auto"/>
      </w:pPr>
    </w:p>
    <w:p w14:paraId="5E510B4F" w14:textId="38639859" w:rsidR="00DD150E" w:rsidRDefault="00DD150E" w:rsidP="00DD150E">
      <w:pPr>
        <w:spacing w:line="480" w:lineRule="auto"/>
      </w:pPr>
      <w:r w:rsidRPr="00DD150E">
        <w:rPr>
          <w:u w:val="single"/>
        </w:rPr>
        <w:t>Access to data</w:t>
      </w:r>
      <w:r>
        <w:t>: Hilary A. Robbins had full access to all of the data in the study and takes full responsibility for the integrity of the data and the accuracy of the data analysis.</w:t>
      </w:r>
    </w:p>
    <w:p w14:paraId="26266C81" w14:textId="77777777" w:rsidR="0086525A" w:rsidRDefault="0086525A" w:rsidP="0086525A">
      <w:pPr>
        <w:spacing w:line="480" w:lineRule="auto"/>
      </w:pPr>
    </w:p>
    <w:p w14:paraId="2B1D53A0" w14:textId="5CD0B0CD" w:rsidR="0086525A" w:rsidRPr="000150EA" w:rsidRDefault="00413F13" w:rsidP="0086525A">
      <w:pPr>
        <w:spacing w:line="480" w:lineRule="auto"/>
        <w:rPr>
          <w:u w:val="single"/>
        </w:rPr>
      </w:pPr>
      <w:r w:rsidRPr="000150EA">
        <w:rPr>
          <w:u w:val="single"/>
        </w:rPr>
        <w:t>JNCI Brief Communication</w:t>
      </w:r>
    </w:p>
    <w:p w14:paraId="13A872AB" w14:textId="5803DABF" w:rsidR="0086525A" w:rsidRPr="000150EA" w:rsidRDefault="0086525A" w:rsidP="0086525A">
      <w:pPr>
        <w:spacing w:line="480" w:lineRule="auto"/>
      </w:pPr>
      <w:r w:rsidRPr="000150EA">
        <w:t xml:space="preserve">Abstract – </w:t>
      </w:r>
      <w:r w:rsidR="0044656E" w:rsidRPr="000150EA">
        <w:t>1</w:t>
      </w:r>
      <w:r w:rsidR="00651DC7" w:rsidRPr="000150EA">
        <w:t>50/</w:t>
      </w:r>
      <w:r w:rsidR="00413F13" w:rsidRPr="000150EA">
        <w:t>150</w:t>
      </w:r>
    </w:p>
    <w:p w14:paraId="7BCA35D0" w14:textId="00F695CD" w:rsidR="00413F13" w:rsidRPr="000150EA" w:rsidRDefault="0086525A" w:rsidP="00B36DFB">
      <w:pPr>
        <w:spacing w:line="480" w:lineRule="auto"/>
      </w:pPr>
      <w:r w:rsidRPr="000150EA">
        <w:t>Manuscript –</w:t>
      </w:r>
      <w:r w:rsidR="004350C7" w:rsidRPr="000150EA">
        <w:t xml:space="preserve"> </w:t>
      </w:r>
      <w:del w:id="0" w:author="Hormuzd Katki" w:date="2019-01-19T16:14:00Z">
        <w:r w:rsidR="00ED7B28" w:rsidDel="00600B36">
          <w:delText>1,000</w:delText>
        </w:r>
      </w:del>
      <w:ins w:id="1" w:author="Hormuzd Katki" w:date="2019-01-19T16:18:00Z">
        <w:r w:rsidR="005E02FB">
          <w:t>998</w:t>
        </w:r>
      </w:ins>
      <w:bookmarkStart w:id="2" w:name="_GoBack"/>
      <w:bookmarkEnd w:id="2"/>
      <w:r w:rsidR="00413F13" w:rsidRPr="000150EA">
        <w:t>/1,000</w:t>
      </w:r>
    </w:p>
    <w:p w14:paraId="1725D831" w14:textId="0DF0BA20" w:rsidR="00B7143B" w:rsidRDefault="00413F13" w:rsidP="00B36DFB">
      <w:pPr>
        <w:spacing w:line="480" w:lineRule="auto"/>
      </w:pPr>
      <w:r w:rsidRPr="000150EA">
        <w:t>Figures/tables – 2/2</w:t>
      </w:r>
      <w:r w:rsidR="00B7143B">
        <w:br w:type="page"/>
      </w:r>
    </w:p>
    <w:p w14:paraId="2126045A" w14:textId="2085A5CB" w:rsidR="007F304D" w:rsidRPr="0044656E" w:rsidRDefault="007F304D" w:rsidP="00B64F9B">
      <w:pPr>
        <w:spacing w:line="480" w:lineRule="auto"/>
        <w:rPr>
          <w:b/>
        </w:rPr>
      </w:pPr>
      <w:r w:rsidRPr="0044656E">
        <w:rPr>
          <w:b/>
        </w:rPr>
        <w:lastRenderedPageBreak/>
        <w:t>Abstract</w:t>
      </w:r>
    </w:p>
    <w:p w14:paraId="38BA6D46" w14:textId="77777777" w:rsidR="00DD150E" w:rsidRPr="0044656E" w:rsidRDefault="00DD150E" w:rsidP="00B64F9B">
      <w:pPr>
        <w:spacing w:line="480" w:lineRule="auto"/>
        <w:rPr>
          <w:b/>
        </w:rPr>
      </w:pPr>
    </w:p>
    <w:p w14:paraId="7FE95B96" w14:textId="75A7382C" w:rsidR="00D30B7B" w:rsidRPr="00F961D4" w:rsidRDefault="00EE062E" w:rsidP="00F961D4">
      <w:pPr>
        <w:spacing w:line="480" w:lineRule="auto"/>
      </w:pPr>
      <w:r w:rsidRPr="0044656E">
        <w:t>L</w:t>
      </w:r>
      <w:r w:rsidR="00A47C11" w:rsidRPr="0044656E">
        <w:t xml:space="preserve">engthening </w:t>
      </w:r>
      <w:r w:rsidR="00366F37" w:rsidRPr="0044656E">
        <w:t>the annual CT</w:t>
      </w:r>
      <w:r w:rsidR="00704AC2" w:rsidRPr="0044656E">
        <w:t xml:space="preserve"> </w:t>
      </w:r>
      <w:r w:rsidR="00366F37" w:rsidRPr="0044656E">
        <w:t>screening interval for individuals at low</w:t>
      </w:r>
      <w:r w:rsidR="008366D6" w:rsidRPr="0044656E">
        <w:t>est risk of lung cancer</w:t>
      </w:r>
      <w:r w:rsidR="00366F37" w:rsidRPr="0044656E">
        <w:t xml:space="preserve"> could reduce harms and improve efficiency. </w:t>
      </w:r>
      <w:r w:rsidR="00FA29F4">
        <w:t>Using data from</w:t>
      </w:r>
      <w:r w:rsidR="0044656E">
        <w:t xml:space="preserve"> </w:t>
      </w:r>
      <w:r w:rsidRPr="0044656E">
        <w:t xml:space="preserve">23,328 participants in the National Lung Screening Trial who had </w:t>
      </w:r>
      <w:r w:rsidR="00B8753D" w:rsidRPr="0044656E">
        <w:t>a</w:t>
      </w:r>
      <w:r w:rsidR="00070310" w:rsidRPr="0044656E">
        <w:t xml:space="preserve"> negative</w:t>
      </w:r>
      <w:r w:rsidR="001A677B" w:rsidRPr="0044656E">
        <w:t xml:space="preserve"> CT</w:t>
      </w:r>
      <w:r w:rsidR="00070310" w:rsidRPr="0044656E">
        <w:t xml:space="preserve"> screen (no </w:t>
      </w:r>
      <w:r w:rsidR="00A128EC" w:rsidRPr="0044656E">
        <w:t xml:space="preserve">≥4mm </w:t>
      </w:r>
      <w:r w:rsidR="00070310" w:rsidRPr="0044656E">
        <w:t>nodules)</w:t>
      </w:r>
      <w:r w:rsidR="00FA29F4">
        <w:t>, we developed a</w:t>
      </w:r>
      <w:r w:rsidR="004B4144">
        <w:t>n individualized</w:t>
      </w:r>
      <w:r w:rsidR="00FA29F4">
        <w:t xml:space="preserve"> lung-cancer risk</w:t>
      </w:r>
      <w:r w:rsidR="0044656E">
        <w:t xml:space="preserve"> model</w:t>
      </w:r>
      <w:r w:rsidR="00CE492D">
        <w:t>, LCRAT+CT,</w:t>
      </w:r>
      <w:r w:rsidR="0044656E">
        <w:t xml:space="preserve"> </w:t>
      </w:r>
      <w:r w:rsidR="00FA29F4">
        <w:t xml:space="preserve">that updates </w:t>
      </w:r>
      <w:r w:rsidR="0044656E">
        <w:t>“pre-screening risk”</w:t>
      </w:r>
      <w:r w:rsidR="00FA29F4">
        <w:t xml:space="preserve"> (</w:t>
      </w:r>
      <w:r w:rsidR="0044656E">
        <w:t>calculated</w:t>
      </w:r>
      <w:r w:rsidRPr="0044656E">
        <w:t xml:space="preserve"> </w:t>
      </w:r>
      <w:r w:rsidR="0052341A">
        <w:t>using</w:t>
      </w:r>
      <w:r w:rsidRPr="0044656E">
        <w:t xml:space="preserve"> traditional risk factors</w:t>
      </w:r>
      <w:r w:rsidR="00FA29F4">
        <w:t>)</w:t>
      </w:r>
      <w:r w:rsidR="0044656E">
        <w:t xml:space="preserve"> </w:t>
      </w:r>
      <w:r w:rsidR="00A43B79">
        <w:t xml:space="preserve">with </w:t>
      </w:r>
      <w:r w:rsidR="0044656E">
        <w:t xml:space="preserve">selected </w:t>
      </w:r>
      <w:r w:rsidR="00A128EC">
        <w:t>CT features</w:t>
      </w:r>
      <w:r w:rsidR="0044656E">
        <w:t xml:space="preserve">. </w:t>
      </w:r>
      <w:r w:rsidR="000E2A1B">
        <w:t>At the next annual screen following</w:t>
      </w:r>
      <w:r w:rsidR="0044656E">
        <w:t xml:space="preserve"> a negative CT</w:t>
      </w:r>
      <w:r w:rsidR="000949F4" w:rsidRPr="0044656E">
        <w:t>,</w:t>
      </w:r>
      <w:r w:rsidR="0044656E">
        <w:t xml:space="preserve"> </w:t>
      </w:r>
      <w:r w:rsidR="0044656E" w:rsidRPr="0044656E">
        <w:t xml:space="preserve">risk of </w:t>
      </w:r>
      <w:r w:rsidR="0044656E">
        <w:t xml:space="preserve">cancer detection </w:t>
      </w:r>
      <w:r w:rsidR="0044656E" w:rsidRPr="0044656E">
        <w:t xml:space="preserve">was reduced </w:t>
      </w:r>
      <w:r w:rsidR="0044656E">
        <w:t xml:space="preserve">among </w:t>
      </w:r>
      <w:r w:rsidR="001B6BBA" w:rsidRPr="0044656E">
        <w:t xml:space="preserve">the 70% of participants with neither </w:t>
      </w:r>
      <w:r w:rsidR="00A128EC">
        <w:t xml:space="preserve">CT-detected </w:t>
      </w:r>
      <w:r w:rsidR="001B6BBA" w:rsidRPr="0044656E">
        <w:t>emphysema nor consolidation</w:t>
      </w:r>
      <w:r w:rsidR="0044656E">
        <w:t xml:space="preserve"> </w:t>
      </w:r>
      <w:r w:rsidR="0044656E" w:rsidRPr="0044656E">
        <w:t>(media</w:t>
      </w:r>
      <w:r w:rsidR="0044656E">
        <w:t>n-risk</w:t>
      </w:r>
      <w:r w:rsidR="0044656E" w:rsidRPr="0044656E">
        <w:t>=0.17%, IQR=0.11%-0.29%).</w:t>
      </w:r>
      <w:r w:rsidR="0002528A" w:rsidRPr="0044656E">
        <w:t xml:space="preserve"> </w:t>
      </w:r>
      <w:r w:rsidR="004B5B4E" w:rsidRPr="0044656E">
        <w:t>However</w:t>
      </w:r>
      <w:r w:rsidR="004F3D1F" w:rsidRPr="0044656E">
        <w:t>,</w:t>
      </w:r>
      <w:r w:rsidR="008F070C" w:rsidRPr="0044656E">
        <w:t xml:space="preserve"> </w:t>
      </w:r>
      <w:r w:rsidR="004F3D1F" w:rsidRPr="0044656E">
        <w:t>r</w:t>
      </w:r>
      <w:r w:rsidR="001B6BBA" w:rsidRPr="0044656E">
        <w:t xml:space="preserve">isk </w:t>
      </w:r>
      <w:r w:rsidR="0044656E">
        <w:t>increased</w:t>
      </w:r>
      <w:r w:rsidR="007D73B9" w:rsidRPr="0044656E">
        <w:t xml:space="preserve"> for </w:t>
      </w:r>
      <w:r w:rsidR="00A86E7B" w:rsidRPr="0044656E">
        <w:t xml:space="preserve">the 30% </w:t>
      </w:r>
      <w:r w:rsidR="00010911" w:rsidRPr="0044656E">
        <w:t>with CT-</w:t>
      </w:r>
      <w:r w:rsidR="001B6BBA" w:rsidRPr="0044656E">
        <w:t>emphysema (</w:t>
      </w:r>
      <w:r w:rsidR="000949F4" w:rsidRPr="0044656E">
        <w:t>median</w:t>
      </w:r>
      <w:r w:rsidR="00EE1269">
        <w:t>-risk</w:t>
      </w:r>
      <w:r w:rsidR="00DA1674" w:rsidRPr="0044656E">
        <w:t>=</w:t>
      </w:r>
      <w:r w:rsidR="001B6BBA" w:rsidRPr="0044656E">
        <w:t>0.51%</w:t>
      </w:r>
      <w:r w:rsidR="005B38AE" w:rsidRPr="0044656E">
        <w:t>, IQR=0.32</w:t>
      </w:r>
      <w:r w:rsidR="00EE1269">
        <w:t>%</w:t>
      </w:r>
      <w:r w:rsidR="00E54153">
        <w:noBreakHyphen/>
      </w:r>
      <w:r w:rsidR="005B38AE" w:rsidRPr="0044656E">
        <w:t>0.81%</w:t>
      </w:r>
      <w:r w:rsidR="001B6BBA" w:rsidRPr="0044656E">
        <w:t>)</w:t>
      </w:r>
      <w:r w:rsidR="0036498F" w:rsidRPr="0044656E">
        <w:t xml:space="preserve"> </w:t>
      </w:r>
      <w:r w:rsidR="008366D6" w:rsidRPr="0044656E">
        <w:t xml:space="preserve">and </w:t>
      </w:r>
      <w:r w:rsidR="0044656E">
        <w:t xml:space="preserve">the </w:t>
      </w:r>
      <w:r w:rsidR="000B3ED0" w:rsidRPr="0044656E">
        <w:t>0.6</w:t>
      </w:r>
      <w:r w:rsidR="0036498F" w:rsidRPr="0044656E">
        <w:t>% with consolidation (</w:t>
      </w:r>
      <w:r w:rsidR="00DA1674" w:rsidRPr="0044656E">
        <w:t>median=</w:t>
      </w:r>
      <w:r w:rsidR="004D721E" w:rsidRPr="0044656E">
        <w:t>1.58</w:t>
      </w:r>
      <w:r w:rsidR="0036498F" w:rsidRPr="0044656E">
        <w:t>%</w:t>
      </w:r>
      <w:r w:rsidR="005B38AE" w:rsidRPr="0044656E">
        <w:t>, IQR=1.03</w:t>
      </w:r>
      <w:r w:rsidR="00EE1269">
        <w:t>%</w:t>
      </w:r>
      <w:r w:rsidR="005B38AE" w:rsidRPr="0044656E">
        <w:t>-2.48%</w:t>
      </w:r>
      <w:r w:rsidR="0036498F" w:rsidRPr="0044656E">
        <w:t>)</w:t>
      </w:r>
      <w:r w:rsidR="008366D6" w:rsidRPr="0044656E">
        <w:t xml:space="preserve">. </w:t>
      </w:r>
      <w:r w:rsidR="00A128EC">
        <w:t xml:space="preserve">As one example, a </w:t>
      </w:r>
      <w:r w:rsidR="00DD150E" w:rsidRPr="0044656E">
        <w:t>threshold of next-screen risk</w:t>
      </w:r>
      <w:r w:rsidR="00A128EC">
        <w:t xml:space="preserve"> below </w:t>
      </w:r>
      <w:r w:rsidR="00DD150E" w:rsidRPr="0044656E">
        <w:t>0.</w:t>
      </w:r>
      <w:r w:rsidR="0044656E">
        <w:t>3</w:t>
      </w:r>
      <w:r w:rsidR="00DD150E" w:rsidRPr="0044656E">
        <w:t>%</w:t>
      </w:r>
      <w:r w:rsidR="00A128EC">
        <w:t xml:space="preserve"> would lengthen the interval for</w:t>
      </w:r>
      <w:r w:rsidR="00DD150E" w:rsidRPr="0044656E">
        <w:t xml:space="preserve"> </w:t>
      </w:r>
      <w:r w:rsidR="0044656E">
        <w:t>58</w:t>
      </w:r>
      <w:r w:rsidR="00BE3B50" w:rsidRPr="0044656E">
        <w:t>%</w:t>
      </w:r>
      <w:r w:rsidR="007F428B" w:rsidRPr="0044656E">
        <w:t xml:space="preserve"> </w:t>
      </w:r>
      <w:r w:rsidR="00DD150E" w:rsidRPr="0044656E">
        <w:t xml:space="preserve">of screen-negatives </w:t>
      </w:r>
      <w:r w:rsidR="00BE3B50" w:rsidRPr="0044656E">
        <w:t xml:space="preserve">while delaying diagnosis for </w:t>
      </w:r>
      <w:r w:rsidR="00F05843">
        <w:t>only</w:t>
      </w:r>
      <w:r w:rsidR="00BE3B50" w:rsidRPr="0044656E">
        <w:t xml:space="preserve"> </w:t>
      </w:r>
      <w:r w:rsidR="0044656E">
        <w:t>24</w:t>
      </w:r>
      <w:r w:rsidR="00BE3B50" w:rsidRPr="0044656E">
        <w:t>%</w:t>
      </w:r>
      <w:r w:rsidR="00F05843">
        <w:t xml:space="preserve"> of cancers in screen-negatives.</w:t>
      </w:r>
      <w:r w:rsidR="0044656E">
        <w:t xml:space="preserve"> Our results support that many, </w:t>
      </w:r>
      <w:r w:rsidR="00704AC2" w:rsidRPr="0044656E">
        <w:t>but not all, screen-negatives</w:t>
      </w:r>
      <w:r w:rsidR="004818F0" w:rsidRPr="0044656E">
        <w:t xml:space="preserve"> </w:t>
      </w:r>
      <w:r w:rsidR="0044656E">
        <w:t xml:space="preserve">might reasonably </w:t>
      </w:r>
      <w:r w:rsidR="004818F0" w:rsidRPr="0044656E">
        <w:t xml:space="preserve">lengthen </w:t>
      </w:r>
      <w:r w:rsidR="00A128EC">
        <w:t>their</w:t>
      </w:r>
      <w:r w:rsidR="004818F0" w:rsidRPr="0044656E">
        <w:t xml:space="preserve"> </w:t>
      </w:r>
      <w:r w:rsidR="0044656E">
        <w:t xml:space="preserve">CT </w:t>
      </w:r>
      <w:r w:rsidR="004818F0" w:rsidRPr="0044656E">
        <w:t>screening interval.</w:t>
      </w:r>
      <w:r w:rsidR="00D30B7B">
        <w:rPr>
          <w:b/>
        </w:rPr>
        <w:br w:type="page"/>
      </w:r>
    </w:p>
    <w:p w14:paraId="4DBA1BC4" w14:textId="1AD12339" w:rsidR="00E01B83" w:rsidRDefault="00266A45" w:rsidP="00E01B83">
      <w:pPr>
        <w:spacing w:line="480" w:lineRule="auto"/>
      </w:pPr>
      <w:r>
        <w:lastRenderedPageBreak/>
        <w:tab/>
      </w:r>
      <w:r w:rsidR="00561018">
        <w:t xml:space="preserve">Although efficacious, </w:t>
      </w:r>
      <w:r w:rsidR="00651DC7">
        <w:t xml:space="preserve">CT </w:t>
      </w:r>
      <w:r w:rsidR="009808CA">
        <w:t>l</w:t>
      </w:r>
      <w:r w:rsidR="00E01B83">
        <w:t>ung</w:t>
      </w:r>
      <w:r w:rsidR="009808CA">
        <w:t>-cancer</w:t>
      </w:r>
      <w:r w:rsidR="00E01B83">
        <w:t xml:space="preserve"> </w:t>
      </w:r>
      <w:r w:rsidR="00794CCD">
        <w:t>screening carries harms</w:t>
      </w:r>
      <w:r w:rsidR="00BE2B81">
        <w:t xml:space="preserve"> </w:t>
      </w:r>
      <w:r w:rsidR="00794CCD">
        <w:t>including</w:t>
      </w:r>
      <w:r w:rsidR="009C55A6">
        <w:t xml:space="preserve"> </w:t>
      </w:r>
      <w:r w:rsidR="00E31501">
        <w:t>false-positives</w:t>
      </w:r>
      <w:r w:rsidR="00D64459" w:rsidRPr="00D30B7B">
        <w:fldChar w:fldCharType="begin" w:fldLock="1"/>
      </w:r>
      <w:r w:rsidR="00D74957">
        <w:instrText>ADDIN CSL_CITATION {"citationItems":[{"id":"ITEM-1","itemData":{"DOI":"10.1056/NEJMoa1102873","ISSN":"1533-4406","PMID":"21714641","abstract":"BACKGROUND The aggressive and heterogeneous nature of lung cancer has thwarted efforts to reduce mortality from this cancer through the use of screening. The advent of low-dose helical computed tomography (CT) altered the landscape of lung-cancer screening, with studies indicating that low-dose CT detects many tumors at early stages. The National Lung Screening Trial (NLST) was conducted to determine whether screening with low-dose CT could reduce mortality from lung cancer. METHODS From August 2002 through April 2004, we enrolled 53,454 persons at high risk for lung cancer at 33 U.S. medical centers. Participants were randomly assigned to undergo three annual screenings with either low-dose CT (26,722 participants) or single-view posteroanterior chest radiography (26,732). Data were collected on cases of lung cancer and deaths from lung cancer that occurred through December 31, 2009. RESULTS The rate of adherence to screening was more than 90%. The rate of positive screening tests was 24.2% with low-dose CT and 6.9% with radiography over all three rounds. A total of 96.4% of the positive screening results in the low-dose CT group and 94.5% in the radiography group were false positive results. The incidence of lung cancer was 645 cases per 100,000 person-years (1060 cancers) in the low-dose CT group, as compared with 572 cases per 100,000 person-years (941 cancers) in the radiography group (rate ratio, 1.13; 95% confidence interval [CI], 1.03 to 1.23). There were 247 deaths from lung cancer per 100,000 person-years in the low-dose CT group and 309 deaths per 100,000 person-years in the radiography group, representing a relative reduction in mortality from lung cancer with low-dose CT screening of 20.0% (95% CI, 6.8 to 26.7; P=0.004). The rate of death from any cause was reduced in the low-dose CT group, as compared with the radiography group, by 6.7% (95% CI, 1.2 to 13.6; P=0.02). CONCLUSIONS Screening with the use of low-dose CT reduces mortality from lung cancer. (Funded by the National Cancer Institute; National Lung Screening Trial ClinicalTrials.gov number, NCT00047385.).","author":[{"dropping-particle":"","family":"National Lung Screening Trial Research Team","given":"","non-dropping-particle":"","parse-names":false,"suffix":""},{"dropping-particle":"","family":"Aberle","given":"Denise R","non-dropping-particle":"","parse-names":false,"suffix":""},{"dropping-particle":"","family":"Adams","given":"Amanda M","non-dropping-particle":"","parse-names":false,"suffix":""},{"dropping-particle":"","family":"Berg","given":"Christine D","non-dropping-particle":"","parse-names":false,"suffix":""},{"dropping-particle":"","family":"Black","given":"William C","non-dropping-particle":"","parse-names":false,"suffix":""},{"dropping-particle":"","family":"Clapp","given":"Jonathan D","non-dropping-particle":"","parse-names":false,"suffix":""},{"dropping-particle":"","family":"Fagerstrom","given":"Richard M","non-dropping-particle":"","parse-names":false,"suffix":""},{"dropping-particle":"","family":"Gareen","given":"Ilana F","non-dropping-particle":"","parse-names":false,"suffix":""},{"dropping-particle":"","family":"Gatsonis","given":"Constantine","non-dropping-particle":"","parse-names":false,"suffix":""},{"dropping-particle":"","family":"Marcus","given":"Pamela M","non-dropping-particle":"","parse-names":false,"suffix":""},{"dropping-particle":"","family":"Sicks","given":"JoRean D","non-dropping-particle":"","parse-names":false,"suffix":""}],"container-title":"The New England Journal of Medicine","id":"ITEM-1","issue":"5","issued":{"date-parts":[["2011","8","4"]]},"page":"395-409","title":"Reduced lung-cancer mortality with low-dose computed tomographic screening.","type":"article-journal","volume":"365"},"uris":["http://www.mendeley.com/documents/?uuid=3596cbb2-a57a-4bb7-8dea-f7473a988240"]},{"id":"ITEM-2","itemData":{"DOI":"10.1001/jama.2012.5521","ISSN":"1538-3598","PMID":"22610500","abstract":"CONTEXT Lung cancer is the leading cause of cancer death. Most patients are diagnosed with advanced disease, resulting in a very low 5-year survival. Screening may reduce the risk of death from lung cancer. OBJECTIVE To conduct a systematic review of the evidence regarding the benefits and harms of lung cancer screening using low-dose computed tomography (LDCT). A multisociety collaborative initiative (involving the American Cancer Society, American College of Chest Physicians, American Society of Clinical Oncology, and National Comprehensive Cancer Network) was undertaken to create the foundation for development of an evidence-based clinical guideline. DATA SOURCES MEDLINE (Ovid: January 1996 to April 2012), EMBASE (Ovid: January 1996 to April 2012), and the Cochrane Library (April 2012). STUDY SELECTION Of 591 citations identified and reviewed, 8 randomized trials and 13 cohort studies of LDCT screening met criteria for inclusion. Primary outcomes were lung cancer mortality and all-cause mortality, and secondary outcomes included nodule detection, invasive procedures, follow-up tests, and smoking cessation. DATA EXTRACTION Critical appraisal using predefined criteria was conducted on individual studies and the overall body of evidence. Differences in data extracted by reviewers were adjudicated by consensus. RESULTS Three randomized studies provided evidence on the effect of LDCT screening on lung cancer mortality, of which the National Lung Screening Trial was the most informative, demonstrating that among 53,454 participants enrolled, screening resulted in significantly fewer lung cancer deaths (356 vs 443 deaths; lung cancer−specific mortality, 274 vs 309 events per 100,000 person-years for LDCT and control groups, respectively; relative risk, 0.80; 95% CI, 0.73-0.93; absolute risk reduction, 0.33%; P = .004). The other 2 smaller studies showed no such benefit. In terms of potential harms of LDCT screening, across all trials and cohorts, approximately 20% of individuals in each round of screening had positive results requiring some degree of follow-up, while approximately 1% had lung cancer. There was marked heterogeneity in this finding and in the frequency of follow-up investigations, biopsies, and percentage of surgical procedures performed in patients with benign lesions. Major complications in those with benign conditions were rare. CONCLUSION Low-dose computed tomography screening may benefit individuals at an increased risk for lung cancer, …","author":[{"dropping-particle":"","family":"Bach","given":"Peter B","non-dropping-particle":"","parse-names":false,"suffix":""},{"dropping-particle":"","family":"Mirkin","given":"Joshua N","non-dropping-particle":"","parse-names":false,"suffix":""},{"dropping-particle":"","family":"Oliver","given":"Thomas K","non-dropping-particle":"","parse-names":false,"suffix":""},{"dropping-particle":"","family":"Azzoli","given":"Christopher G","non-dropping-particle":"","parse-names":false,"suffix":""},{"dropping-particle":"","family":"Berry","given":"Donald A","non-dropping-particle":"","parse-names":false,"suffix":""},{"dropping-particle":"","family":"Brawley","given":"Otis W","non-dropping-particle":"","parse-names":false,"suffix":""},{"dropping-particle":"","family":"Byers","given":"Tim","non-dropping-particle":"","parse-names":false,"suffix":""},{"dropping-particle":"","family":"Colditz","given":"Graham A","non-dropping-particle":"","parse-names":false,"suffix":""},{"dropping-particle":"","family":"Gould","given":"Michael K","non-dropping-particle":"","parse-names":false,"suffix":""},{"dropping-particle":"","family":"Jett","given":"James R","non-dropping-particle":"","parse-names":false,"suffix":""},{"dropping-particle":"","family":"Sabichi","given":"Anita L","non-dropping-particle":"","parse-names":false,"suffix":""},{"dropping-particle":"","family":"Smith-Bindman","given":"Rebecca","non-dropping-particle":"","parse-names":false,"suffix":""},{"dropping-particle":"","family":"Wood","given":"Douglas E","non-dropping-particle":"","parse-names":false,"suffix":""},{"dropping-particle":"","family":"Qaseem","given":"Amir","non-dropping-particle":"","parse-names":false,"suffix":""},{"dropping-particle":"","family":"Detterbeck","given":"Frank C","non-dropping-particle":"","parse-names":false,"suffix":""}],"container-title":"JAMA","id":"ITEM-2","issue":"22","issued":{"date-parts":[["2012","6","13"]]},"page":"2418-29","title":"Benefits and harms of CT screening for lung cancer: a systematic review.","type":"article-journal","volume":"307"},"uris":["http://www.mendeley.com/documents/?uuid=2937ccdd-d778-4b3b-977f-f85bbb46a86e"]},{"id":"ITEM-3","itemData":{"DOI":"10.7326/M13-2926","ISSN":"1539-3704","PMID":"24379087","author":[{"dropping-particle":"","family":"Bach","given":"Peter B","non-dropping-particle":"","parse-names":false,"suffix":""}],"container-title":"Annals of Internal Medicine","id":"ITEM-3","issue":"5","issued":{"date-parts":[["2014","3","4"]]},"page":"365-6","title":"Raising the bar for the U.S. Preventive Services Task Force.","type":"article-journal","volume":"160"},"uris":["http://www.mendeley.com/documents/?uuid=d45a7fc7-a834-483a-ad38-7a00513628eb"]},{"id":"ITEM-4","itemData":{"DOI":"10.1001/jamainternmed.2016.9022","ISSN":"2168-6114","PMID":"28135352","abstract":"Importance The US Preventive Services Task Force recommends annual lung cancer screening (LCS) with low-dose computed tomography for current and former heavy smokers aged 55 to 80 years. There is little published experience regarding implementing this recommendation in clinical practice. Objectives To describe organizational- and patient-level experiences with implementing an LCS program in selected Veterans Health Administration (VHA) hospitals and to estimate the number of VHA patients who may be candidates for LCS. Design, Setting, and Participants This clinical demonstration project was conducted at 8 academic VHA hospitals among 93 033 primary care patients who were assessed on screening criteria; 2106 patients underwent LCS between July 1, 2013, and June 30, 2015. Interventions Implementation Guide and support, full-time LCS coordinators, electronic tools, tracking database, patient education materials, and radiologic and nodule follow-up guidelines. Main Outcomes and Measures Description of implementation processes; percentages of patients who agreed to undergo LCS, had positive findings on results of low-dose computed tomographic scans (nodules to be tracked or suspicious findings), were found to have lung cancer, or had incidental findings; and estimated number of VHA patients who met the criteria for LCS. Results Of the 4246 patients who met the criteria for LCS, 2452 (57.7%) agreed to undergo screening and 2106 (2028 men and 78 women; mean [SD] age, 64.9 [5.1] years) underwent LCS. Wide variation in processes and patient experiences occurred among the 8 sites. Of the 2106 patients screened, 1257 (59.7%) had nodules; 1184 of these patients (56.2%) required tracking, 42 (2.0%) required further evaluation but the findings were not cancer, and 31 (1.5%) had lung cancer. A variety of incidental findings, such as emphysema, other pulmonary abnormalities, and coronary artery calcification, were noted on the scans of 857 patients (40.7%). Conclusions and Relevance It is estimated that nearly 900 000 of a population of 6.7 million VHA patients met the criteria for LCS. Implementation of LCS in the VHA will likely lead to large numbers of patients eligible for LCS and will require substantial clinical effort for both patients and staff.","author":[{"dropping-particle":"","family":"Kinsinger","given":"Linda S","non-dropping-particle":"","parse-names":false,"suffix":""},{"dropping-particle":"","family":"Anderson","given":"Charles","non-dropping-particle":"","parse-names":false,"suffix":""},{"dropping-particle":"","family":"Kim","given":"Jane","non-dropping-particle":"","parse-names":false,"suffix":""},{"dropping-particle":"","family":"Larson","given":"Martha","non-dropping-particle":"","parse-names":false,"suffix":""},{"dropping-particle":"","family":"Chan","given":"Stephanie H","non-dropping-particle":"","parse-names":false,"suffix":""},{"dropping-particle":"","family":"King","given":"Heather A","non-dropping-particle":"","parse-names":false,"suffix":""},{"dropping-particle":"","family":"Rice","given":"Kathryn L","non-dropping-particle":"","parse-names":false,"suffix":""},{"dropping-particle":"","family":"Slatore","given":"Christopher G","non-dropping-particle":"","parse-names":false,"suffix":""},{"dropping-particle":"","family":"Tanner","given":"Nichole T","non-dropping-particle":"","parse-names":false,"suffix":""},{"dropping-particle":"","family":"Pittman","given":"Kathleen","non-dropping-particle":"","parse-names":false,"suffix":""},{"dropping-particle":"","family":"Monte","given":"Robert J","non-dropping-particle":"","parse-names":false,"suffix":""},{"dropping-particle":"","family":"McNeil","given":"Rebecca B","non-dropping-particle":"","parse-names":false,"suffix":""},{"dropping-particle":"","family":"Grubber","given":"Janet M","non-dropping-particle":"","parse-names":false,"suffix":""},{"dropping-particle":"","family":"Kelley","given":"Michael J","non-dropping-particle":"","parse-names":false,"suffix":""},{"dropping-particle":"","family":"Provenzale","given":"Dawn","non-dropping-particle":"","parse-names":false,"suffix":""},{"dropping-particle":"","family":"Datta","given":"Santanu K","non-dropping-particle":"","parse-names":false,"suffix":""},{"dropping-particle":"","family":"Sperber","given":"Nina S","non-dropping-particle":"","parse-names":false,"suffix":""},{"dropping-particle":"","family":"Barnes","given":"Lottie K","non-dropping-particle":"","parse-names":false,"suffix":""},{"dropping-particle":"","family":"Abbott","given":"David H","non-dropping-particle":"","parse-names":false,"suffix":""},{"dropping-particle":"","family":"Sims","given":"Kellie J","non-dropping-particle":"","parse-names":false,"suffix":""},{"dropping-particle":"","family":"Whitley","given":"Richard L","non-dropping-particle":"","parse-names":false,"suffix":""},{"dropping-particle":"","family":"Wu","given":"R Ryanne","non-dropping-particle":"","parse-names":false,"suffix":""},{"dropping-particle":"","family":"Jackson","given":"George L","non-dropping-particle":"","parse-names":false,"suffix":""}],"container-title":"JAMA Internal Medicine","id":"ITEM-4","issue":"3","issued":{"date-parts":[["2017","3","1"]]},"page":"399-406","title":"Implementation of lung cancer screening in the Veterans Health Administration.","type":"article-journal","volume":"177"},"uris":["http://www.mendeley.com/documents/?uuid=d3019148-4546-4dfe-8b41-a01905b3ccd7"]}],"mendeley":{"formattedCitation":"&lt;sup&gt;1–4&lt;/sup&gt;","plainTextFormattedCitation":"1–4","previouslyFormattedCitation":"&lt;sup&gt;1–4&lt;/sup&gt;"},"properties":{"noteIndex":0},"schema":"https://github.com/citation-style-language/schema/raw/master/csl-citation.json"}</w:instrText>
      </w:r>
      <w:r w:rsidR="00D64459" w:rsidRPr="00D30B7B">
        <w:fldChar w:fldCharType="separate"/>
      </w:r>
      <w:r w:rsidR="00FB3748" w:rsidRPr="00FB3748">
        <w:rPr>
          <w:noProof/>
          <w:vertAlign w:val="superscript"/>
        </w:rPr>
        <w:t>1–4</w:t>
      </w:r>
      <w:r w:rsidR="00D64459" w:rsidRPr="00D30B7B">
        <w:fldChar w:fldCharType="end"/>
      </w:r>
      <w:r w:rsidR="00E80E28">
        <w:t xml:space="preserve"> </w:t>
      </w:r>
      <w:r w:rsidR="00794CCD">
        <w:t xml:space="preserve">and </w:t>
      </w:r>
      <w:r w:rsidR="00B42000">
        <w:t>radiation-induced cancers</w:t>
      </w:r>
      <w:r w:rsidR="00794CCD">
        <w:t>.</w:t>
      </w:r>
      <w:r w:rsidR="00B42000">
        <w:fldChar w:fldCharType="begin" w:fldLock="1"/>
      </w:r>
      <w:r w:rsidR="00D74957">
        <w:instrText>ADDIN CSL_CITATION {"citationItems":[{"id":"ITEM-1","itemData":{"DOI":"10.1001/jama.2012.5521","ISSN":"1538-3598","PMID":"22610500","abstract":"CONTEXT Lung cancer is the leading cause of cancer death. Most patients are diagnosed with advanced disease, resulting in a very low 5-year survival. Screening may reduce the risk of death from lung cancer. OBJECTIVE To conduct a systematic review of the evidence regarding the benefits and harms of lung cancer screening using low-dose computed tomography (LDCT). A multisociety collaborative initiative (involving the American Cancer Society, American College of Chest Physicians, American Society of Clinical Oncology, and National Comprehensive Cancer Network) was undertaken to create the foundation for development of an evidence-based clinical guideline. DATA SOURCES MEDLINE (Ovid: January 1996 to April 2012), EMBASE (Ovid: January 1996 to April 2012), and the Cochrane Library (April 2012). STUDY SELECTION Of 591 citations identified and reviewed, 8 randomized trials and 13 cohort studies of LDCT screening met criteria for inclusion. Primary outcomes were lung cancer mortality and all-cause mortality, and secondary outcomes included nodule detection, invasive procedures, follow-up tests, and smoking cessation. DATA EXTRACTION Critical appraisal using predefined criteria was conducted on individual studies and the overall body of evidence. Differences in data extracted by reviewers were adjudicated by consensus. RESULTS Three randomized studies provided evidence on the effect of LDCT screening on lung cancer mortality, of which the National Lung Screening Trial was the most informative, demonstrating that among 53,454 participants enrolled, screening resulted in significantly fewer lung cancer deaths (356 vs 443 deaths; lung cancer−specific mortality, 274 vs 309 events per 100,000 person-years for LDCT and control groups, respectively; relative risk, 0.80; 95% CI, 0.73-0.93; absolute risk reduction, 0.33%; P = .004). The other 2 smaller studies showed no such benefit. In terms of potential harms of LDCT screening, across all trials and cohorts, approximately 20% of individuals in each round of screening had positive results requiring some degree of follow-up, while approximately 1% had lung cancer. There was marked heterogeneity in this finding and in the frequency of follow-up investigations, biopsies, and percentage of surgical procedures performed in patients with benign lesions. Major complications in those with benign conditions were rare. CONCLUSION Low-dose computed tomography screening may benefit individuals at an increased risk for lung cancer, …","author":[{"dropping-particle":"","family":"Bach","given":"Peter B","non-dropping-particle":"","parse-names":false,"suffix":""},{"dropping-particle":"","family":"Mirkin","given":"Joshua N","non-dropping-particle":"","parse-names":false,"suffix":""},{"dropping-particle":"","family":"Oliver","given":"Thomas K","non-dropping-particle":"","parse-names":false,"suffix":""},{"dropping-particle":"","family":"Azzoli","given":"Christopher G","non-dropping-particle":"","parse-names":false,"suffix":""},{"dropping-particle":"","family":"Berry","given":"Donald A","non-dropping-particle":"","parse-names":false,"suffix":""},{"dropping-particle":"","family":"Brawley","given":"Otis W","non-dropping-particle":"","parse-names":false,"suffix":""},{"dropping-particle":"","family":"Byers","given":"Tim","non-dropping-particle":"","parse-names":false,"suffix":""},{"dropping-particle":"","family":"Colditz","given":"Graham A","non-dropping-particle":"","parse-names":false,"suffix":""},{"dropping-particle":"","family":"Gould","given":"Michael K","non-dropping-particle":"","parse-names":false,"suffix":""},{"dropping-particle":"","family":"Jett","given":"James R","non-dropping-particle":"","parse-names":false,"suffix":""},{"dropping-particle":"","family":"Sabichi","given":"Anita L","non-dropping-particle":"","parse-names":false,"suffix":""},{"dropping-particle":"","family":"Smith-Bindman","given":"Rebecca","non-dropping-particle":"","parse-names":false,"suffix":""},{"dropping-particle":"","family":"Wood","given":"Douglas E","non-dropping-particle":"","parse-names":false,"suffix":""},{"dropping-particle":"","family":"Qaseem","given":"Amir","non-dropping-particle":"","parse-names":false,"suffix":""},{"dropping-particle":"","family":"Detterbeck","given":"Frank C","non-dropping-particle":"","parse-names":false,"suffix":""}],"container-title":"JAMA","id":"ITEM-1","issue":"22","issued":{"date-parts":[["2012","6","13"]]},"page":"2418-29","title":"Benefits and harms of CT screening for lung cancer: a systematic review.","type":"article-journal","volume":"307"},"uris":["http://www.mendeley.com/documents/?uuid=2937ccdd-d778-4b3b-977f-f85bbb46a86e"]},{"id":"ITEM-2","itemData":{"DOI":"10.7326/M13-2316","ISSN":"1539-3704","PMID":"24379002","abstract":"BACKGROUND The optimum screening policy for lung cancer is unknown. OBJECTIVE To identify efficient computed tomography (CT) screening scenarios in which relatively more lung cancer deaths are averted for fewer CT screening examinations. DESIGN Comparative modeling study using 5 independent models. DATA SOURCES The National Lung Screening Trial; the Prostate, Lung, Colorectal, and Ovarian Cancer Screening trial; the Surveillance, Epidemiology, and End Results program; and the U.S. Smoking History Generator. TARGET POPULATION U.S. cohort born in 1950. TIME HORIZON Cohort followed from ages 45 to 90 years. PERSPECTIVE Societal. INTERVENTION 576 scenarios with varying eligibility criteria (age, pack-years of smoking, years since quitting) and screening intervals. OUTCOME MEASURES Benefits included lung cancer deaths averted or life-years gained. Harms included CT examinations, false-positive results (including those obtained from biopsy/surgery), overdiagnosed cases, and radiation-related deaths. RESULTS OF BEST-CASE SCENARIO The most advantageous strategy was annual screening from ages 55 through 80 years for ever-smokers with a smoking history of at least 30 pack-years and ex-smokers with less than 15 years since quitting. It would lead to 50% (model ranges, 45% to 54%) of cases of cancer being detected at an early stage (stage I/II), 575 screening examinations per lung cancer death averted, a 14% (range, 8.2% to 23.5%) reduction in lung cancer mortality, 497 lung cancer deaths averted, and 5250 life-years gained per the 100,000-member cohort. Harms would include 67,550 false-positive test results, 910 biopsies or surgeries for benign lesions, and 190 overdiagnosed cases of cancer (3.7% of all cases of lung cancer [model ranges, 1.4% to 8.3%]). RESULTS OF SENSITIVITY ANALYSIS The number of cancer deaths averted for the scenario varied across models between 177 and 862; the number of overdiagnosed cases of cancer varied between 72 and 426. LIMITATIONS Scenarios assumed 100% screening adherence. Data derived from trials with short duration were extrapolated to lifetime follow-up. CONCLUSION Annual CT screening for lung cancer has a favorable benefit-harm ratio for individuals aged 55 through 80 years with 30 or more pack-years' exposure to smoking. PRIMARY FUNDING SOURCE National Cancer Institute.","author":[{"dropping-particle":"","family":"Koning","given":"Harry J","non-dropping-particle":"de","parse-names":false,"suffix":""},{"dropping-particle":"","family":"Meza","given":"Rafael","non-dropping-particle":"","parse-names":false,"suffix":""},{"dropping-particle":"","family":"Plevritis","given":"Sylvia K","non-dropping-particle":"","parse-names":false,"suffix":""},{"dropping-particle":"","family":"Haaf","given":"Kevin","non-dropping-particle":"ten","parse-names":false,"suffix":""},{"dropping-particle":"","family":"Munshi","given":"Vidit N","non-dropping-particle":"","parse-names":false,"suffix":""},{"dropping-particle":"","family":"Jeon","given":"Jihyoun","non-dropping-particle":"","parse-names":false,"suffix":""},{"dropping-particle":"","family":"Erdogan","given":"Saadet Ayca","non-dropping-particle":"","parse-names":false,"suffix":""},{"dropping-particle":"","family":"Kong","given":"Chung Yin","non-dropping-particle":"","parse-names":false,"suffix":""},{"dropping-particle":"","family":"Han","given":"Summer S","non-dropping-particle":"","parse-names":false,"suffix":""},{"dropping-particle":"","family":"Rosmalen","given":"Joost","non-dropping-particle":"van","parse-names":false,"suffix":""},{"dropping-particle":"","family":"Choi","given":"Sung Eun","non-dropping-particle":"","parse-names":false,"suffix":""},{"dropping-particle":"","family":"Pinsky","given":"Paul F","non-dropping-particle":"","parse-names":false,"suffix":""},{"dropping-particle":"","family":"Berrington de Gonzalez","given":"Amy","non-dropping-particle":"","parse-names":false,"suffix":""},{"dropping-particle":"","family":"Berg","given":"Christine D","non-dropping-particle":"","parse-names":false,"suffix":""},{"dropping-particle":"","family":"Black","given":"William C","non-dropping-particle":"","parse-names":false,"suffix":""},{"dropping-particle":"","family":"Tammemägi","given":"Martin C","non-dropping-particle":"","parse-names":false,"suffix":""},{"dropping-particle":"","family":"Hazelton","given":"William D","non-dropping-particle":"","parse-names":false,"suffix":""},{"dropping-particle":"","family":"Feuer","given":"Eric J","non-dropping-particle":"","parse-names":false,"suffix":""},{"dropping-particle":"","family":"McMahon","given":"Pamela M","non-dropping-particle":"","parse-names":false,"suffix":""}],"container-title":"Annals of Internal Medicine","id":"ITEM-2","issue":"5","issued":{"date-parts":[["2014","3","4"]]},"page":"311-20","title":"Benefits and harms of computed tomography lung cancer screening strategies: a comparative modeling study for the U.S. Preventive Services Task Force.","type":"article-journal","volume":"160"},"uris":["http://www.mendeley.com/documents/?uuid=c67b93ee-40f8-43d8-9820-9b162d053097"]}],"mendeley":{"formattedCitation":"&lt;sup&gt;2,5&lt;/sup&gt;","plainTextFormattedCitation":"2,5","previouslyFormattedCitation":"&lt;sup&gt;2,5&lt;/sup&gt;"},"properties":{"noteIndex":0},"schema":"https://github.com/citation-style-language/schema/raw/master/csl-citation.json"}</w:instrText>
      </w:r>
      <w:r w:rsidR="00B42000">
        <w:fldChar w:fldCharType="separate"/>
      </w:r>
      <w:r w:rsidR="00FB3748" w:rsidRPr="00FB3748">
        <w:rPr>
          <w:noProof/>
          <w:vertAlign w:val="superscript"/>
        </w:rPr>
        <w:t>2,5</w:t>
      </w:r>
      <w:r w:rsidR="00B42000">
        <w:fldChar w:fldCharType="end"/>
      </w:r>
      <w:r w:rsidR="00794CCD" w:rsidRPr="00794CCD">
        <w:t xml:space="preserve"> </w:t>
      </w:r>
      <w:r w:rsidR="00C773FA">
        <w:t>S</w:t>
      </w:r>
      <w:r w:rsidR="00315919">
        <w:t xml:space="preserve">creening </w:t>
      </w:r>
      <w:r w:rsidR="00794CCD">
        <w:t>uptake has been low</w:t>
      </w:r>
      <w:r w:rsidR="00794CCD" w:rsidRPr="00D30B7B">
        <w:fldChar w:fldCharType="begin" w:fldLock="1"/>
      </w:r>
      <w:r w:rsidR="00D74957">
        <w:instrText>ADDIN CSL_CITATION {"citationItems":[{"id":"ITEM-1","itemData":{"DOI":"10.1001/jamaoncol.2016.6416","ISSN":"2374-2445 (Electronic)","PMID":"28152136","author":[{"dropping-particle":"","family":"Jemal","given":"Ahmedin","non-dropping-particle":"","parse-names":false,"suffix":""},{"dropping-particle":"","family":"Fedewa","given":"Stacey A","non-dropping-particle":"","parse-names":false,"suffix":""}],"container-title":"JAMA Oncology","id":"ITEM-1","issue":"9","issued":{"date-parts":[["2017","2"]]},"language":"eng","page":"1278-1281","publisher-place":"United States","title":"Lung cancer screening with low-dose computed tomography in the United States - 2010 to 2015.","type":"article-journal","volume":"3"},"uris":["http://www.mendeley.com/documents/?uuid=450f2cb2-059f-4167-9a11-4d9ceb069da3"]}],"mendeley":{"formattedCitation":"&lt;sup&gt;6&lt;/sup&gt;","plainTextFormattedCitation":"6","previouslyFormattedCitation":"&lt;sup&gt;6&lt;/sup&gt;"},"properties":{"noteIndex":0},"schema":"https://github.com/citation-style-language/schema/raw/master/csl-citation.json"}</w:instrText>
      </w:r>
      <w:r w:rsidR="00794CCD" w:rsidRPr="00D30B7B">
        <w:fldChar w:fldCharType="separate"/>
      </w:r>
      <w:r w:rsidR="00FB3748" w:rsidRPr="00FB3748">
        <w:rPr>
          <w:noProof/>
          <w:vertAlign w:val="superscript"/>
        </w:rPr>
        <w:t>6</w:t>
      </w:r>
      <w:r w:rsidR="00794CCD" w:rsidRPr="00D30B7B">
        <w:fldChar w:fldCharType="end"/>
      </w:r>
      <w:r w:rsidR="00794CCD">
        <w:t xml:space="preserve"> </w:t>
      </w:r>
      <w:r w:rsidR="00E01B83">
        <w:t>and there is</w:t>
      </w:r>
      <w:r w:rsidR="00794CCD">
        <w:t xml:space="preserve"> </w:t>
      </w:r>
      <w:r w:rsidR="00FC0604">
        <w:t xml:space="preserve">need to </w:t>
      </w:r>
      <w:r w:rsidR="00491E12">
        <w:t>improve efficiency</w:t>
      </w:r>
      <w:r w:rsidR="00B721FB">
        <w:t>.</w:t>
      </w:r>
      <w:r w:rsidR="00B721FB">
        <w:fldChar w:fldCharType="begin" w:fldLock="1"/>
      </w:r>
      <w:r w:rsidR="00D74957">
        <w:instrText>ADDIN CSL_CITATION {"citationItems":[{"id":"ITEM-1","itemData":{"DOI":"10.7326/M17-3316","ISSN":"1539-3704","PMID":"29297001","author":[{"dropping-particle":"","family":"Green","given":"Angela K","non-dropping-particle":"","parse-names":false,"suffix":""},{"dropping-particle":"","family":"Bach","given":"Peter","non-dropping-particle":"","parse-names":false,"suffix":""}],"container-title":"Annals of Internal Medicine","id":"ITEM-1","issue":"3","issued":{"date-parts":[["2018","2","6"]]},"page":"223-224","title":"Model-based eligibility for lung cancer screening: Where theory meets practice.","type":"article-journal","volume":"168"},"uris":["http://www.mendeley.com/documents/?uuid=57791263-356a-4426-ba72-80218ae3aada"]}],"mendeley":{"formattedCitation":"&lt;sup&gt;7&lt;/sup&gt;","plainTextFormattedCitation":"7","previouslyFormattedCitation":"&lt;sup&gt;7&lt;/sup&gt;"},"properties":{"noteIndex":0},"schema":"https://github.com/citation-style-language/schema/raw/master/csl-citation.json"}</w:instrText>
      </w:r>
      <w:r w:rsidR="00B721FB">
        <w:fldChar w:fldCharType="separate"/>
      </w:r>
      <w:r w:rsidR="00FB3748" w:rsidRPr="00FB3748">
        <w:rPr>
          <w:noProof/>
          <w:vertAlign w:val="superscript"/>
        </w:rPr>
        <w:t>7</w:t>
      </w:r>
      <w:r w:rsidR="00B721FB">
        <w:fldChar w:fldCharType="end"/>
      </w:r>
      <w:r w:rsidR="00794CCD" w:rsidRPr="00794CCD">
        <w:t xml:space="preserve"> </w:t>
      </w:r>
      <w:r w:rsidR="00FC0604">
        <w:t xml:space="preserve">Fortunately, </w:t>
      </w:r>
      <w:r w:rsidR="004B0323">
        <w:t>multiple studies</w:t>
      </w:r>
      <w:r w:rsidR="00C33466">
        <w:t xml:space="preserve"> show th</w:t>
      </w:r>
      <w:r w:rsidR="00006622">
        <w:t xml:space="preserve">at </w:t>
      </w:r>
      <w:r w:rsidR="00E6009D">
        <w:t xml:space="preserve">screen-negative </w:t>
      </w:r>
      <w:r w:rsidR="00006622">
        <w:t>individuals have reduced lung-cancer risk over subsequent screens</w:t>
      </w:r>
      <w:r w:rsidR="0080792F">
        <w:t>.</w:t>
      </w:r>
      <w:r w:rsidR="00291E75">
        <w:fldChar w:fldCharType="begin" w:fldLock="1"/>
      </w:r>
      <w:r w:rsidR="00D74957">
        <w:instrText>ADDIN CSL_CITATION {"citationItems":[{"id":"ITEM-1","itemData":{"DOI":"10.1016/S1470-2045(15)00621-X","ISSN":"1474-5488","PMID":"27009070","abstract":"BACKGROUND Annual low-dose CT screening for lung cancer has been recommended for high-risk individuals, but the necessity of yearly low-dose CT in all eligible individuals is uncertain. This study examined rates of lung cancer in National Lung Screening Trial (NLST) participants who had a negative prevalence (initial) low-dose CT screen to explore whether less frequent screening could be justified in some lower-risk subpopulations. METHODS We did a retrospective cohort analysis of data from the NLST, a randomised, multicentre screening trial comparing three annual low-dose CT assessments with three annual chest radiographs for the early detection of lung cancer in high-risk, eligible individuals (aged 55-74 years with at least a 30 pack-year history of cigarette smoking, and, if a former smoker, had quit within the past 15 years), recruited from US medical centres between Aug 5, 2002, and April 26, 2004. Participants were followed up for up to 5 years after their last annual screen. For the purposes of this analysis, our cohort consisted of all NLST participants who had received a low-dose CT prevalence (T0) screen. We determined the frequency, stage, histology, study year of diagnosis, and incidence of lung cancer, as well as overall and lung cancer-specific mortality, and whether lung cancers were detected as a result of screening or within 1 year of a negative screen. We also estimated the effect on mortality if the first annual (T1) screen in participants with a negative T0 screen had not been done. The NLST is registered with ClinicalTrials.gov, number NCT00047385. FINDINGS Our cohort consisted of 26 231 participants assigned to the low-dose CT screening group who had undergone their T0 screen. The 19 066 participants with a negative T0 screen had a lower incidence of lung cancer than did all 26 231 T0-screened participants (371·88 [95% CI 337·97-408·26] per 100 000 person-years vs 661·23 [622·07-702·21]) and had lower lung cancer-related mortality (185·82 [95% CI 162·17-211·93] per 100 000 person-years vs 277·20 [252·28-303·90]). The yield of lung cancer at the T1 screen among participants with a negative T0 screen was 0·34% (62 screen-detected cancers out of 18 121 screened participants), compared with a yield at the T0 screen among all T0-screened participants of 1·0% (267 of 26 231). We estimated that if the T1 screen had not been done in the T0 negative group, at most, an additional 28 participants in the T0 negative group would have died from…","author":[{"dropping-particle":"","family":"Patz","given":"Edward F","non-dropping-particle":"","parse-names":false,"suffix":""},{"dropping-particle":"","family":"Greco","given":"Erin","non-dropping-particle":"","parse-names":false,"suffix":""},{"dropping-particle":"","family":"Gatsonis","given":"Constantine","non-dropping-particle":"","parse-names":false,"suffix":""},{"dropping-particle":"","family":"Pinsky","given":"Paul","non-dropping-particle":"","parse-names":false,"suffix":""},{"dropping-particle":"","family":"Kramer","given":"Barnett S","non-dropping-particle":"","parse-names":false,"suffix":""},{"dropping-particle":"","family":"Aberle","given":"Denise R","non-dropping-particle":"","parse-names":false,"suffix":""}],"container-title":"The Lancet Oncology","id":"ITEM-1","issue":"5","issued":{"date-parts":[["2016","5"]]},"page":"590-9","title":"Lung cancer incidence and mortality in National Lung Screening Trial participants who underwent low-dose CT prevalence screening: a retrospective cohort analysis of a randomised, multicentre, diagnostic screening trial.","type":"article-journal","volume":"17"},"uris":["http://www.mendeley.com/documents/?uuid=b33bc851-4394-480d-8ee2-1ca058fc4096"]},{"id":"ITEM-2","itemData":{"DOI":"10.1016/S1470-2045(17)30597-1","ISSN":"1474-5488","PMID":"29055736","abstract":"BACKGROUND Results from retrospective studies indicate that selecting individuals for low-dose CT lung cancer screening on the basis of a highly predictive risk model is superior to using criteria similar to those used in the National Lung Screening Trial (NLST; age, pack-year, and smoking quit-time). We designed the Pan-Canadian Early Detection of Lung Cancer (PanCan) study to assess the efficacy of a risk prediction model to select candidates for lung cancer screening, with the aim of determining whether this approach could better detect patients with early, potentially curable, lung cancer. METHODS We did this single-arm, prospective study in eight centres across Canada. We recruited participants aged 50-75 years, who had smoked at some point in their life (ever-smokers), and who did not have a self-reported history of lung cancer. Participants had at least a 2% 6-year risk of lung cancer as estimated by the PanCan model, a precursor to the validated PLCOm2012 model. Risk variables in the model were age, smoking duration, pack-years, family history of lung cancer, education level, body-mass index, chest x-ray in the past 3 years, and history of chronic obstructive pulmonary disease. Individuals were screened with low-dose CT at baseline (T0), and at 1 (T1) and 4 (T4) years post-baseline. The primary outcome of the study was incidence of lung cancer. This study is registered with ClinicalTrials.gov, number NCT00751660. FINDINGS 7059 queries came into the study coordinating centre and were screened for PanCan risk. 15 were duplicates, so 7044 participants were considered for enrolment. Between Sept 24, 2008, and Dec 17, 2010, we recruited and enrolled 2537 eligible ever-smokers. After a median follow-up of 5·5 years (IQR 3·2-6·1), 172 lung cancers were diagnosed in 164 individuals (cumulative incidence 0·065 [95% CI 0·055-0·075], incidence rate 138·1 per 10 000 person-years [117·8-160·9]). There were ten interval lung cancers (6% of lung cancers and 6% of individuals with cancer): one diagnosed between T0 and T1, and nine between T1 and T4. Cumulative incidence was significantly higher than that observed in NLST (4·0%; p&lt;0·0001). Compared with 593 (57%) of 1040 lung cancers observed in NLST, 133 (77%) of 172 lung cancers in the PanCan Study were early stage (I or II; p&lt;0·0001). INTERPRETATION The PanCan model was effective in identifying individuals who were subsequently diagnosed with early, potentially curable, lung cancer. The incidence of cancers d…","author":[{"dropping-particle":"","family":"Tammemagi","given":"Martin C","non-dropping-particle":"","parse-names":false,"suffix":""},{"dropping-particle":"","family":"Schmidt","given":"Heidi","non-dropping-particle":"","parse-names":false,"suffix":""},{"dropping-particle":"","family":"Martel","given":"Simon","non-dropping-particle":"","parse-names":false,"suffix":""},{"dropping-particle":"","family":"McWilliams","given":"Annette","non-dropping-particle":"","parse-names":false,"suffix":""},{"dropping-particle":"","family":"Goffin","given":"John R","non-dropping-particle":"","parse-names":false,"suffix":""},{"dropping-particle":"","family":"Johnston","given":"Michael R","non-dropping-particle":"","parse-names":false,"suffix":""},{"dropping-particle":"","family":"Nicholas","given":"Garth","non-dropping-particle":"","parse-names":false,"suffix":""},{"dropping-particle":"","family":"Tremblay","given":"Alain","non-dropping-particle":"","parse-names":false,"suffix":""},{"dropping-particle":"","family":"Bhatia","given":"Rick","non-dropping-particle":"","parse-names":false,"suffix":""},{"dropping-particle":"","family":"Liu","given":"Geoffrey","non-dropping-particle":"","parse-names":false,"suffix":""},{"dropping-particle":"","family":"Soghrati","given":"Kam","non-dropping-particle":"","parse-names":false,"suffix":""},{"dropping-particle":"","family":"Yasufuku","given":"Kazuhiro","non-dropping-particle":"","parse-names":false,"suffix":""},{"dropping-particle":"","family":"Hwang","given":"David M","non-dropping-particle":"","parse-names":false,"suffix":""},{"dropping-particle":"","family":"Laberge","given":"Francis","non-dropping-particle":"","parse-names":false,"suffix":""},{"dropping-particle":"","family":"Gingras","given":"Michel","non-dropping-particle":"","parse-names":false,"suffix":""},{"dropping-particle":"","family":"Pasian","given":"Sergio","non-dropping-particle":"","parse-names":false,"suffix":""},{"dropping-particle":"","family":"Couture","given":"Christian","non-dropping-particle":"","parse-names":false,"suffix":""},{"dropping-particle":"","family":"Mayo","given":"John R","non-dropping-particle":"","parse-names":false,"suffix":""},{"dropping-particle":"V","family":"Nasute Fauerbach","given":"Paola","non-dropping-particle":"","parse-names":false,"suffix":""},{"dropping-particle":"","family":"Atkar-Khattra","given":"Sukhinder","non-dropping-particle":"","parse-names":false,"suffix":""},{"dropping-particle":"","family":"Peacock","given":"Stuart J","non-dropping-particle":"","parse-names":false,"suffix":""},{"dropping-particle":"","family":"Cressman","given":"Sonya","non-dropping-particle":"","parse-names":false,"suffix":""},{"dropping-particle":"","family":"Ionescu","given":"Diana","non-dropping-particle":"","parse-names":false,"suffix":""},{"dropping-particle":"","family":"English","given":"John C","non-dropping-particle":"","parse-names":false,"suffix":""},{"dropping-particle":"","family":"Finley","given":"Richard J","non-dropping-particle":"","parse-names":false,"suffix":""},{"dropping-particle":"","family":"Yee","given":"John","non-dropping-particle":"","parse-names":false,"suffix":""},{"dropping-particle":"","family":"Puksa","given":"Serge","non-dropping-particle":"","parse-names":false,"suffix":""},{"dropping-particle":"","family":"Stewart","given":"Lori","non-dropping-particle":"","parse-names":false,"suffix":""},{"dropping-particle":"","family":"Tsai","given":"Scott","non-dropping-particle":"","parse-names":false,"suffix":""},{"dropping-particle":"","family":"Haider","given":"Ehsan","non-dropping-particle":"","parse-names":false,"suffix":""},{"dropping-particle":"","family":"Boylan","given":"Colm","non-dropping-particle":"","parse-names":false,"suffix":""},{"dropping-particle":"","family":"Cutz","given":"Jean-Claude","non-dropping-particle":"","parse-names":false,"suffix":""},{"dropping-particle":"","family":"Manos","given":"Daria","non-dropping-particle":"","parse-names":false,"suffix":""},{"dropping-particle":"","family":"Xu","given":"Zhaolin","non-dropping-particle":"","parse-names":false,"suffix":""},{"dropping-particle":"","family":"Goss","given":"Glenwood D","non-dropping-particle":"","parse-names":false,"suffix":""},{"dropping-particle":"","family":"Seely","given":"Jean M","non-dropping-particle":"","parse-names":false,"suffix":""},{"dropping-particle":"","family":"Amjadi","given":"Kayvan","non-dropping-particle":"","parse-names":false,"suffix":""},{"dropping-particle":"","family":"Sekhon","given":"Harmanjatinder S","non-dropping-particle":"","parse-names":false,"suffix":""},{"dropping-particle":"","family":"Burrowes","given":"Paul","non-dropping-particle":"","parse-names":false,"suffix":""},{"dropping-particle":"","family":"MacEachern","given":"Paul","non-dropping-particle":"","parse-names":false,"suffix":""},{"dropping-particle":"","family":"Urbanski","given":"Stefan","non-dropping-particle":"","parse-names":false,"suffix":""},{"dropping-particle":"","family":"Sin","given":"Don D","non-dropping-particle":"","parse-names":false,"suffix":""},{"dropping-particle":"","family":"Tan","given":"Wan C","non-dropping-particle":"","parse-names":false,"suffix":""},{"dropping-particle":"","family":"Leighl","given":"Natasha B","non-dropping-particle":"","parse-names":false,"suffix":""},{"dropping-particle":"","family":"Shepherd","given":"Frances A","non-dropping-particle":"","parse-names":false,"suffix":""},{"dropping-particle":"","family":"Evans","given":"William K","non-dropping-particle":"","parse-names":false,"suffix":""},{"dropping-particle":"","family":"Tsao","given":"Ming-Sound","non-dropping-particle":"","parse-names":false,"suffix":""},{"dropping-particle":"","family":"Lam","given":"Stephen","non-dropping-particle":"","parse-names":false,"suffix":""},{"dropping-particle":"","family":"PanCan Study Team","given":"","non-dropping-particle":"","parse-names":false,"suffix":""}],"container-title":"The Lancet Oncology","id":"ITEM-2","issue":"11","issued":{"date-parts":[["2017","10","16"]]},"page":"1523-1531","title":"Participant selection for lung cancer screening by risk modelling (the Pan-Canadian Early Detection of Lung Cancer [PanCan] study): a single-arm, prospective study.","type":"article-journal","volume":"18"},"uris":["http://www.mendeley.com/documents/?uuid=452939aa-f32f-410c-860f-a514634b5c18"]},{"id":"ITEM-3","itemData":{"DOI":"10.1016/S1470-2045(14)70389-4","ISSN":"1474-5488","PMID":"25282285","abstract":"BACKGROUND: The main challenge in CT screening for lung cancer is the high prevalence of pulmonary nodules and the relatively low incidence of lung cancer. Management protocols use thresholds for nodule size and growth rate to determine which nodules require additional diagnostic procedures, but these should be based on individuals' probabilities of developing lung cancer. In this prespecified analysis, using data from the NELSON CT screening trial, we aimed to quantify how nodule diameter, volume, and volume doubling time affect the probability of developing lung cancer within 2 years of a CT scan, and to propose and evaluate thresholds for management protocols. METHODS: Eligible participants in the NELSON trial were those aged 50-75 years, who have smoked 15 cigarettes or more per day for more than 25 years, or ten cigarettes or more for more than 30 years and were still smoking, or had stopped smoking less than 10 years ago. Participants were randomly assigned to low-dose CT screening at increasing intervals, or no screening. We included all participants assigned to the screening group who had attended at least one round of screening, and whose results were available from the national cancer registry database. We calculated lung cancer probabilities, stratified by nodule diameter, volume, and volume doubling time and did logistic regression analysis using diameter, volume, volume doubling time, and multinodularity as potential predictor variables. We assessed management strategies based on nodule threshold characteristics for specificity and sensitivity, and compared them to the American College of Chest Physicians (ACCP) guidelines. The NELSON trial is registered at www.trialregister.nl, number ISRCTN63545820. FINDINGS: Volume, volume doubling time, and volumetry-based diameter of 9681 non-calcified nodules detected by CT screening in 7155 participants in the screening group of NELSON were used to quantify lung cancer probability. Lung cancer probability was low in participants with a nodule volume of 100 mm(3) or smaller (0·6% [95% CI 0·4-0·8]) or maximum transverse diameter smaller than 5 mm (0·4% [0·2-0·7]), and not significantly different from participants without nodules (0·4% [0·3-0·6], p=0·17 and p=1·00, respectively). Lung cancer probability was intermediate (requiring follow-up CT) if nodules had a volume of 100-300 mm(3) (2·4% [95% CI 1·7-3·5]) or a diameter 5-10 mm (1·3% [1·0-1·8]). Volume doubling time further stratified the probabilitie…","author":[{"dropping-particle":"","family":"Horeweg","given":"Nanda","non-dropping-particle":"","parse-names":false,"suffix":""},{"dropping-particle":"","family":"Rosmalen","given":"Joost","non-dropping-particle":"van","parse-names":false,"suffix":""},{"dropping-particle":"","family":"Heuvelmans","given":"Marjolein A","non-dropping-particle":"","parse-names":false,"suffix":""},{"dropping-particle":"","family":"Aalst","given":"Carlijn M","non-dropping-particle":"van der","parse-names":false,"suffix":""},{"dropping-particle":"","family":"Vliegenthart","given":"Rozemarijn","non-dropping-particle":"","parse-names":false,"suffix":""},{"dropping-particle":"","family":"Scholten","given":"Ernst Th","non-dropping-particle":"","parse-names":false,"suffix":""},{"dropping-particle":"","family":"Haaf","given":"Kevin","non-dropping-particle":"Ten","parse-names":false,"suffix":""},{"dropping-particle":"","family":"Nackaerts","given":"Kristiaan","non-dropping-particle":"","parse-names":false,"suffix":""},{"dropping-particle":"","family":"Lammers","given":"Jan-Willem J","non-dropping-particle":"","parse-names":false,"suffix":""},{"dropping-particle":"","family":"Weenink","given":"Carla","non-dropping-particle":"","parse-names":false,"suffix":""},{"dropping-particle":"","family":"Groen","given":"Harry J","non-dropping-particle":"","parse-names":false,"suffix":""},{"dropping-particle":"","family":"Ooijen","given":"Peter","non-dropping-particle":"van","parse-names":false,"suffix":""},{"dropping-particle":"","family":"Jong","given":"Pim A","non-dropping-particle":"de","parse-names":false,"suffix":""},{"dropping-particle":"","family":"Bock","given":"Geertruida H","non-dropping-particle":"de","parse-names":false,"suffix":""},{"dropping-particle":"","family":"Mali","given":"Willem","non-dropping-particle":"","parse-names":false,"suffix":""},{"dropping-particle":"","family":"Koning","given":"Harry J","non-dropping-particle":"de","parse-names":false,"suffix":""},{"dropping-particle":"","family":"Oudkerk","given":"Matthijs","non-dropping-particle":"","parse-names":false,"suffix":""}],"container-title":"The Lancet Oncology","id":"ITEM-3","issue":"12","issued":{"date-parts":[["2014","10","1"]]},"page":"1332-41","title":"Lung cancer probability in patients with CT-detected pulmonary nodules: a prespecified analysis of data from the NELSON trial of low-dose CT screening.","type":"article-journal","volume":"15"},"uris":["http://www.mendeley.com/documents/?uuid=5396473f-90fb-4dd0-b895-ddc536e5a9f9"]}],"mendeley":{"formattedCitation":"&lt;sup&gt;8–10&lt;/sup&gt;","plainTextFormattedCitation":"8–10","previouslyFormattedCitation":"&lt;sup&gt;8–10&lt;/sup&gt;"},"properties":{"noteIndex":0},"schema":"https://github.com/citation-style-language/schema/raw/master/csl-citation.json"}</w:instrText>
      </w:r>
      <w:r w:rsidR="00291E75">
        <w:fldChar w:fldCharType="separate"/>
      </w:r>
      <w:r w:rsidR="00FB3748" w:rsidRPr="00FB3748">
        <w:rPr>
          <w:noProof/>
          <w:vertAlign w:val="superscript"/>
        </w:rPr>
        <w:t>8–10</w:t>
      </w:r>
      <w:r w:rsidR="00291E75">
        <w:fldChar w:fldCharType="end"/>
      </w:r>
      <w:r w:rsidR="00FC0604">
        <w:t xml:space="preserve"> </w:t>
      </w:r>
      <w:r w:rsidR="0080792F">
        <w:t>This suggests</w:t>
      </w:r>
      <w:r w:rsidR="00FC0604">
        <w:t xml:space="preserve"> the </w:t>
      </w:r>
      <w:r w:rsidR="00BB1075">
        <w:t xml:space="preserve">possibility of </w:t>
      </w:r>
      <w:r w:rsidR="00006622">
        <w:t xml:space="preserve">lengthening screening intervals </w:t>
      </w:r>
      <w:r w:rsidR="004B0323">
        <w:t>after a negative CT</w:t>
      </w:r>
      <w:r w:rsidR="00DC1A59">
        <w:t>.</w:t>
      </w:r>
      <w:r w:rsidR="00DC1A59">
        <w:fldChar w:fldCharType="begin" w:fldLock="1"/>
      </w:r>
      <w:r w:rsidR="00D74957">
        <w:instrText>ADDIN CSL_CITATION {"citationItems":[{"id":"ITEM-1","itemData":{"DOI":"10.1016/S2213-2600(16)30200-4","ISSN":"2213-2619","PMID":"27599248","abstract":"The US National Lung Screening Trial showed that individuals randomly assigned to screening with low-dose CT scans had 20% lower lung cancer mortality than did those screened with conventional chest radiography. On the basis of a review of the literature and a modelling study, the US Preventive Services Task Force recommends annual screening for lung cancer for individuals aged 55-80 years who have a 30 pack-year smoking history and either currently smoke or quit smoking within the past 15 years. However, the balance between benefits and harms of lung cancer screening is still greatly debated. The large number of false-positive results and the potential for overdiagnosis are causes for concern. Some investigators suggest the ratio between benefits and harms could be improved through various means. Nevertheless, many questions remain with regard to the implementation of lung cancer screening. This paper highlights the latest developments in CT lung cancer screening and provides an overview of the main unanswered questions.","author":[{"dropping-particle":"","family":"Aalst","given":"Carlijn M","non-dropping-particle":"van der","parse-names":false,"suffix":""},{"dropping-particle":"","family":"Haaf","given":"Kevin","non-dropping-particle":"Ten","parse-names":false,"suffix":""},{"dropping-particle":"","family":"Koning","given":"Harry J","non-dropping-particle":"de","parse-names":false,"suffix":""}],"container-title":"The Lancet Respiratory Medicine","id":"ITEM-1","issue":"9","issued":{"date-parts":[["2016","9"]]},"page":"749-761","title":"Lung cancer screening: latest developments and unanswered questions.","type":"article-journal","volume":"4"},"uris":["http://www.mendeley.com/documents/?uuid=5ffac485-0c64-4ea3-9350-8b3563b4c7a2"]},{"id":"ITEM-2","itemData":{"DOI":"10.1016/S1470-2045(16)00079-6","ISSN":"1474-5488","PMID":"27009071","author":[{"dropping-particle":"","family":"Field","given":"John K","non-dropping-particle":"","parse-names":false,"suffix":""},{"dropping-particle":"","family":"Duffy","given":"Stephen W","non-dropping-particle":"","parse-names":false,"suffix":""}],"container-title":"The Lancet Oncology","id":"ITEM-2","issue":"5","issued":{"date-parts":[["2016","5"]]},"page":"543-4","title":"Lung cancer CT screening: is annual screening necessary?","type":"article-journal","volume":"17"},"uris":["http://www.mendeley.com/documents/?uuid=4d5e02f6-ffaf-4e89-9b09-1550075064e8"]},{"id":"ITEM-3","itemData":{"DOI":"10.21037/jtd.2016.09.20","ISSN":"2072-1439","PMID":"27746993","author":[{"dropping-particle":"","family":"Karachaliou","given":"Niki","non-dropping-particle":"","parse-names":false,"suffix":""},{"dropping-particle":"","family":"Sosa","given":"Aaron E","non-dropping-particle":"","parse-names":false,"suffix":""},{"dropping-particle":"","family":"Rosell","given":"Rafael","non-dropping-particle":"","parse-names":false,"suffix":""}],"container-title":"Journal of Thoracic Disease","id":"ITEM-3","issue":"9","issued":{"date-parts":[["2016","9"]]},"page":"2424-2426","title":"Annual or biennial lung cancer CT screening?","type":"article-journal","volume":"8"},"uris":["http://www.mendeley.com/documents/?uuid=86b8c288-805e-415a-9ff5-cc157ee91aab"]},{"id":"ITEM-4","itemData":{"DOI":"10.21037/jtd.2016.10.25","ISSN":"2072-1439","PMID":"27867631","author":[{"dropping-particle":"","family":"Ridge","given":"Carole A","non-dropping-particle":"","parse-names":false,"suffix":""},{"dropping-particle":"","family":"Boiselle","given":"Phillip M","non-dropping-particle":"","parse-names":false,"suffix":""}],"container-title":"Journal of Thoracic Disease","id":"ITEM-4","issue":"10","issued":{"date-parts":[["2016","10"]]},"page":"E1369-E1370","title":"Optimizing the lung cancer screening interval: the world is waiting.","type":"article-journal","volume":"8"},"uris":["http://www.mendeley.com/documents/?uuid=d28e4682-4e89-472a-89e9-776e37457c3c"]}],"mendeley":{"formattedCitation":"&lt;sup&gt;11–14&lt;/sup&gt;","plainTextFormattedCitation":"11–14","previouslyFormattedCitation":"&lt;sup&gt;11–14&lt;/sup&gt;"},"properties":{"noteIndex":0},"schema":"https://github.com/citation-style-language/schema/raw/master/csl-citation.json"}</w:instrText>
      </w:r>
      <w:r w:rsidR="00DC1A59">
        <w:fldChar w:fldCharType="separate"/>
      </w:r>
      <w:r w:rsidR="00FB3748" w:rsidRPr="00FB3748">
        <w:rPr>
          <w:noProof/>
          <w:vertAlign w:val="superscript"/>
        </w:rPr>
        <w:t>11–14</w:t>
      </w:r>
      <w:r w:rsidR="00DC1A59">
        <w:fldChar w:fldCharType="end"/>
      </w:r>
      <w:r w:rsidR="00F013A4">
        <w:t xml:space="preserve"> </w:t>
      </w:r>
    </w:p>
    <w:p w14:paraId="0FFA0361" w14:textId="7E8ABE7B" w:rsidR="00E01B83" w:rsidRDefault="00E01B83" w:rsidP="00E01B83">
      <w:pPr>
        <w:spacing w:line="480" w:lineRule="auto"/>
        <w:ind w:firstLine="720"/>
      </w:pPr>
      <w:r>
        <w:t xml:space="preserve">However, not all </w:t>
      </w:r>
      <w:r w:rsidR="003200EF">
        <w:t xml:space="preserve">screen-negatives </w:t>
      </w:r>
      <w:r w:rsidR="000150EA">
        <w:t xml:space="preserve">have </w:t>
      </w:r>
      <w:r w:rsidR="003200EF">
        <w:t>sufficiently low risk to lengthen intervals.</w:t>
      </w:r>
      <w:r>
        <w:fldChar w:fldCharType="begin" w:fldLock="1"/>
      </w:r>
      <w:r w:rsidR="00D74957">
        <w:instrText>ADDIN CSL_CITATION {"citationItems":[{"id":"ITEM-1","itemData":{"DOI":"10.1148/radiol.2018180053","ISSN":"1527-1315","PMID":"29989522","abstract":"Purpose To assess the incidence of lung cancer in a cohort of patients with negative findings at previous lung cancer screening. Materials and Methods In this prospective cohort study, the authors first identified 4782 individuals who had negative screening results as part of the International Early Lung Cancer Action Program (1993-2005). Subjects were assigned a lung cancer risk score by using a validated risk model. Starting with those at highest risk, subjects were interviewed by phone and invited to undergo low-dose CT between March 2013 and October 2016. Subjects with a diagnosis of lung cancer and those who had died of lung cancer were determined. Descriptive statistics were used to summarize data. The independent samples t test and Fisher exact test were used to compare age, sex, and risk scores. Results A total of 327 study participants were contacted, and 200 subjects participated in this study. The average age was 74 years (range, 57-88 years), and the median time since previous CT was 7 years. The incidence rate of developing lung cancer during the next 6 years was estimated at 5.6%. The period prevalence of lung cancer was 20.8% (new and preexisting lung cancer, 68 of total cohort of 327). The detection rate of low-dose CT was 7% (14 of 200 subjects). Of the 14 screening-detected cancers, 12 were stage I or II. Conclusion High-risk individuals have a high incidence of lung cancer after previous negative lung cancer screening. Early-stage lung cancer can be successfully detected in older high-risk individuals.","author":[{"dropping-particle":"","family":"Kavanagh","given":"John","non-dropping-particle":"","parse-names":false,"suffix":""},{"dropping-particle":"","family":"Liu","given":"Geoffrey","non-dropping-particle":"","parse-names":false,"suffix":""},{"dropping-particle":"","family":"Menezes","given":"Ravi","non-dropping-particle":"","parse-names":false,"suffix":""},{"dropping-particle":"","family":"O'Kane","given":"Grainne M","non-dropping-particle":"","parse-names":false,"suffix":""},{"dropping-particle":"","family":"McGregor","given":"Maureen","non-dropping-particle":"","parse-names":false,"suffix":""},{"dropping-particle":"","family":"Tsao","given":"Ming","non-dropping-particle":"","parse-names":false,"suffix":""},{"dropping-particle":"","family":"Shepherd","given":"Frances A","non-dropping-particle":"","parse-names":false,"suffix":""},{"dropping-particle":"","family":"Schmidt","given":"Heidi","non-dropping-particle":"","parse-names":false,"suffix":""}],"container-title":"Radiology","id":"ITEM-1","issued":{"date-parts":[["2018","7"]]},"page":"180053","title":"Importance of long-term low-dose CT follow-up after negative findings at previous lung cancer screening.","type":"article-journal"},"uris":["http://www.mendeley.com/documents/?uuid=27a139e6-0d6f-4e9a-8c96-75c14a0a9249","http://www.mendeley.com/documents/?uuid=3e688b64-e126-447f-bc5c-3da96db08fe5"]}],"mendeley":{"formattedCitation":"&lt;sup&gt;15&lt;/sup&gt;","plainTextFormattedCitation":"15","previouslyFormattedCitation":"&lt;sup&gt;15&lt;/sup&gt;"},"properties":{"noteIndex":0},"schema":"https://github.com/citation-style-language/schema/raw/master/csl-citation.json"}</w:instrText>
      </w:r>
      <w:r>
        <w:fldChar w:fldCharType="separate"/>
      </w:r>
      <w:r w:rsidR="00FB3748" w:rsidRPr="00FB3748">
        <w:rPr>
          <w:noProof/>
          <w:vertAlign w:val="superscript"/>
        </w:rPr>
        <w:t>15</w:t>
      </w:r>
      <w:r>
        <w:fldChar w:fldCharType="end"/>
      </w:r>
      <w:r w:rsidR="003200EF">
        <w:t xml:space="preserve"> </w:t>
      </w:r>
      <w:r>
        <w:t xml:space="preserve">It is unclear how </w:t>
      </w:r>
      <w:r w:rsidR="00E31501">
        <w:t xml:space="preserve">to identify </w:t>
      </w:r>
      <w:r w:rsidR="00651DC7">
        <w:t>appropriate candidates</w:t>
      </w:r>
      <w:r>
        <w:t xml:space="preserve">, as </w:t>
      </w:r>
      <w:r w:rsidR="00E31501">
        <w:t>existing</w:t>
      </w:r>
      <w:r w:rsidR="00CC0B75">
        <w:t xml:space="preserve"> </w:t>
      </w:r>
      <w:r w:rsidR="002E51B6">
        <w:t xml:space="preserve">risk </w:t>
      </w:r>
      <w:r w:rsidR="003200EF">
        <w:t>models</w:t>
      </w:r>
      <w:r w:rsidR="00CC0B75">
        <w:t xml:space="preserve"> </w:t>
      </w:r>
      <w:r w:rsidR="00C22E8B">
        <w:t xml:space="preserve">for screening </w:t>
      </w:r>
      <w:r w:rsidR="002E51B6">
        <w:t>either combine</w:t>
      </w:r>
      <w:r w:rsidR="00CC0B75">
        <w:t xml:space="preserve"> individuals </w:t>
      </w:r>
      <w:r w:rsidR="00801BB4">
        <w:t xml:space="preserve">with negative </w:t>
      </w:r>
      <w:r w:rsidR="00CC02A5">
        <w:t>and</w:t>
      </w:r>
      <w:r w:rsidR="00801BB4">
        <w:t xml:space="preserve"> abnormal screens</w:t>
      </w:r>
      <w:r w:rsidR="00CC0B75">
        <w:fldChar w:fldCharType="begin" w:fldLock="1"/>
      </w:r>
      <w:r w:rsidR="00D74957">
        <w:instrText>ADDIN CSL_CITATION {"citationItems":[{"id":"ITEM-1","itemData":{"DOI":"10.1136/thoraxjnl-2017-211107","ISSN":"1468-3296","PMID":"29602813","abstract":"BACKGROUND All lung cancer CT screening trials used fixed follow-up intervals, which may not be optimal. We developed new lung cancer risk models for personalising screening intervals to 1 year or 2 years, and compared these with existing models. METHODS We included participants in the CT arm of the National Lung Screening Trial (2002-2010) who underwent a baseline scan and a first annual follow-up scan and were not diagnosed with lung cancer in the first year. True and false positives and the area under the curve of each model were calculated. Internal validation was performed using bootstrapping. RESULTS Data from 24 542 participants were included in the analysis. The accuracy was 0.785, 0.693, 0.697, 0.666 and 0.727 for the polynomial, patient characteristics, diameter, Patz and PanCan models, respectively. Of the 24 542 participants included, 174 (0.71%) were diagnosed with lung cancer between the first and the second annual follow-ups. Using the polynomial model, 2558 (10.4%, 95% CI 10.0% to 10.8%), 7544 (30.7%, 30.2% to 31.3%), 10 947 (44.6%, 44.0% to 45.2%), 16 710 (68.1%, 67.5% to 68.7%) and 20 023 (81.6%, 81.1% to 92.1%) of the 24 368 participants who did not develop lung cancer in the year following the first follow-up screening round could have safely skipped it, at the expense of delayed diagnosis of 0 (0.0%, 0.0% to 2.7%), 8 (4.6%, 2.2% to 9.2%), 17 (9.8%, 6.0% to 15.4%), 44 (25.3%, 19.2% to 32.5%) and 70 (40.2%, 33.0% to 47.9%) of the 174 lung cancers, respectively. CONCLUSIONS The polynomial model, using both patient characteristics and baseline scan morphology, was significantly superior in assigning participants to 1-year or 2-year screening intervals. Implementing personalised follow-up intervals would enable hundreds of participants to skip a screening round per lung cancer diagnosis delayed.","author":[{"dropping-particle":"","family":"Schreuder","given":"Anton","non-dropping-particle":"","parse-names":false,"suffix":""},{"dropping-particle":"","family":"Schaefer-Prokop","given":"Cornelia M","non-dropping-particle":"","parse-names":false,"suffix":""},{"dropping-particle":"","family":"Scholten","given":"Ernst T","non-dropping-particle":"","parse-names":false,"suffix":""},{"dropping-particle":"","family":"Jacobs","given":"Colin","non-dropping-particle":"","parse-names":false,"suffix":""},{"dropping-particle":"","family":"Prokop","given":"Mathias","non-dropping-particle":"","parse-names":false,"suffix":""},{"dropping-particle":"","family":"Ginneken","given":"Bram","non-dropping-particle":"van","parse-names":false,"suffix":""}],"container-title":"Thorax","id":"ITEM-1","issued":{"date-parts":[["2018","3","30"]]},"title":"Lung cancer risk to personalise annual and biennial follow-up computed tomography screening.","type":"article-journal"},"uris":["http://www.mendeley.com/documents/?uuid=d0b9e6d9-987e-4cc3-8cdc-3d444238533f"]}],"mendeley":{"formattedCitation":"&lt;sup&gt;16&lt;/sup&gt;","plainTextFormattedCitation":"16","previouslyFormattedCitation":"&lt;sup&gt;16&lt;/sup&gt;"},"properties":{"noteIndex":0},"schema":"https://github.com/citation-style-language/schema/raw/master/csl-citation.json"}</w:instrText>
      </w:r>
      <w:r w:rsidR="00CC0B75">
        <w:fldChar w:fldCharType="separate"/>
      </w:r>
      <w:r w:rsidR="00FB3748" w:rsidRPr="00FB3748">
        <w:rPr>
          <w:noProof/>
          <w:vertAlign w:val="superscript"/>
        </w:rPr>
        <w:t>16</w:t>
      </w:r>
      <w:r w:rsidR="00CC0B75">
        <w:fldChar w:fldCharType="end"/>
      </w:r>
      <w:r w:rsidR="00D10154">
        <w:t xml:space="preserve"> or </w:t>
      </w:r>
      <w:r w:rsidR="002E51B6">
        <w:t>only predict current risk</w:t>
      </w:r>
      <w:r w:rsidR="00B721FB">
        <w:t>.</w:t>
      </w:r>
      <w:r w:rsidR="007F0DD3" w:rsidRPr="00586D0D">
        <w:fldChar w:fldCharType="begin" w:fldLock="1"/>
      </w:r>
      <w:r w:rsidR="00D74957">
        <w:instrText>ADDIN CSL_CITATION {"citationItems":[{"id":"ITEM-1","itemData":{"DOI":"10.1056/NEJMoa1214726","ISSN":"1533-4406","PMID":"24004118","abstract":"BACKGROUND Major issues in the implementation of screening for lung cancer by means of low-dose computed tomography (CT) are the definition of a positive result and the management of lung nodules detected on the scans. We conducted a population-based prospective study to determine factors predicting the probability that lung nodules detected on the first screening low-dose CT scans are malignant or will be found to be malignant on follow-up. METHODS We analyzed data from two cohorts of participants undergoing low-dose CT screening. The development data set included participants in the Pan-Canadian Early Detection of Lung Cancer Study (PanCan). The validation data set included participants involved in chemoprevention trials at the British Columbia Cancer Agency (BCCA), sponsored by the U.S. National Cancer Institute. The final outcomes of all nodules of any size that were detected on baseline low-dose CT scans were tracked. Parsimonious and fuller multivariable logistic-regression models were prepared to estimate the probability of lung cancer. RESULTS In the PanCan data set, 1871 persons had 7008 nodules, of which 102 were malignant, and in the BCCA data set, 1090 persons had 5021 nodules, of which 42 were malignant. Among persons with nodules, the rates of cancer in the two data sets were 5.5% and 3.7%, respectively. Predictors of cancer in the model included older age, female sex, family history of lung cancer, emphysema, larger nodule size, location of the nodule in the upper lobe, part-solid nodule type, lower nodule count, and spiculation. Our final parsimonious and full models showed excellent discrimination and calibration, with areas under the receiver-operating-characteristic curve of more than 0.90, even for nodules that were 10 mm or smaller in the validation set. CONCLUSIONS Predictive tools based on patient and nodule characteristics can be used to accurately estimate the probability that lung nodules detected on baseline screening low-dose CT scans are malignant. (Funded by the Terry Fox Research Institute and others; ClinicalTrials.gov number, NCT00751660.).","author":[{"dropping-particle":"","family":"McWilliams","given":"Annette","non-dropping-particle":"","parse-names":false,"suffix":""},{"dropping-particle":"","family":"Tammemagi","given":"Martin C","non-dropping-particle":"","parse-names":false,"suffix":""},{"dropping-particle":"","family":"Mayo","given":"John R","non-dropping-particle":"","parse-names":false,"suffix":""},{"dropping-particle":"","family":"Roberts","given":"Heidi","non-dropping-particle":"","parse-names":false,"suffix":""},{"dropping-particle":"","family":"Liu","given":"Geoffrey","non-dropping-particle":"","parse-names":false,"suffix":""},{"dropping-particle":"","family":"Soghrati","given":"Kam","non-dropping-particle":"","parse-names":false,"suffix":""},{"dropping-particle":"","family":"Yasufuku","given":"Kazuhiro","non-dropping-particle":"","parse-names":false,"suffix":""},{"dropping-particle":"","family":"Martel","given":"Simon","non-dropping-particle":"","parse-names":false,"suffix":""},{"dropping-particle":"","family":"Laberge","given":"Francis","non-dropping-particle":"","parse-names":false,"suffix":""},{"dropping-particle":"","family":"Gingras","given":"Michel","non-dropping-particle":"","parse-names":false,"suffix":""},{"dropping-particle":"","family":"Atkar-Khattra","given":"Sukhinder","non-dropping-particle":"","parse-names":false,"suffix":""},{"dropping-particle":"","family":"Berg","given":"Christine D","non-dropping-particle":"","parse-names":false,"suffix":""},{"dropping-particle":"","family":"Evans","given":"Ken","non-dropping-particle":"","parse-names":false,"suffix":""},{"dropping-particle":"","family":"Finley","given":"Richard","non-dropping-particle":"","parse-names":false,"suffix":""},{"dropping-particle":"","family":"Yee","given":"John","non-dropping-particle":"","parse-names":false,"suffix":""},{"dropping-particle":"","family":"English","given":"John","non-dropping-particle":"","parse-names":false,"suffix":""},{"dropping-particle":"","family":"Nasute","given":"Paola","non-dropping-particle":"","parse-names":false,"suffix":""},{"dropping-particle":"","family":"Goffin","given":"John","non-dropping-particle":"","parse-names":false,"suffix":""},{"dropping-particle":"","family":"Puksa","given":"Serge","non-dropping-particle":"","parse-names":false,"suffix":""},{"dropping-particle":"","family":"Stewart","given":"Lori","non-dropping-particle":"","parse-names":false,"suffix":""},{"dropping-particle":"","family":"Tsai","given":"Scott","non-dropping-particle":"","parse-names":false,"suffix":""},{"dropping-particle":"","family":"Johnston","given":"Michael R","non-dropping-particle":"","parse-names":false,"suffix":""},{"dropping-particle":"","family":"Manos","given":"Daria","non-dropping-particle":"","parse-names":false,"suffix":""},{"dropping-particle":"","family":"Nicholas","given":"Garth","non-dropping-particle":"","parse-names":false,"suffix":""},{"dropping-particle":"","family":"Goss","given":"Glenwood D","non-dropping-particle":"","parse-names":false,"suffix":""},{"dropping-particle":"","family":"Seely","given":"Jean M","non-dropping-particle":"","parse-names":false,"suffix":""},{"dropping-particle":"","family":"Amjadi","given":"Kayvan","non-dropping-particle":"","parse-names":false,"suffix":""},{"dropping-particle":"","family":"Tremblay","given":"Alain","non-dropping-particle":"","parse-names":false,"suffix":""},{"dropping-particle":"","family":"Burrowes","given":"Paul","non-dropping-particle":"","parse-names":false,"suffix":""},{"dropping-particle":"","family":"MacEachern","given":"Paul","non-dropping-particle":"","parse-names":false,"suffix":""},{"dropping-particle":"","family":"Bhatia","given":"Rick","non-dropping-particle":"","parse-names":false,"suffix":""},{"dropping-particle":"","family":"Tsao","given":"Ming-Sound","non-dropping-particle":"","parse-names":false,"suffix":""},{"dropping-particle":"","family":"Lam","given":"Stephen","non-dropping-particle":"","parse-names":false,"suffix":""}],"container-title":"New England Journal of Medicine","id":"ITEM-1","issue":"10","issued":{"date-parts":[["2013","9","5"]]},"page":"910-9","title":"Probability of cancer in pulmonary nodules detected on first screening CT.","type":"article-journal","volume":"369"},"uris":["http://www.mendeley.com/documents/?uuid=93a29d6f-b7de-43b6-acb6-b19cb0bc67e4"]}],"mendeley":{"formattedCitation":"&lt;sup&gt;17&lt;/sup&gt;","plainTextFormattedCitation":"17","previouslyFormattedCitation":"&lt;sup&gt;17&lt;/sup&gt;"},"properties":{"noteIndex":0},"schema":"https://github.com/citation-style-language/schema/raw/master/csl-citation.json"}</w:instrText>
      </w:r>
      <w:r w:rsidR="007F0DD3" w:rsidRPr="00586D0D">
        <w:fldChar w:fldCharType="separate"/>
      </w:r>
      <w:r w:rsidR="00FB3748" w:rsidRPr="00FB3748">
        <w:rPr>
          <w:noProof/>
          <w:vertAlign w:val="superscript"/>
        </w:rPr>
        <w:t>17</w:t>
      </w:r>
      <w:r w:rsidR="007F0DD3" w:rsidRPr="00586D0D">
        <w:fldChar w:fldCharType="end"/>
      </w:r>
      <w:r w:rsidR="007F1FAD">
        <w:t xml:space="preserve"> </w:t>
      </w:r>
      <w:r>
        <w:t xml:space="preserve">Here, we </w:t>
      </w:r>
      <w:r w:rsidRPr="00586D0D">
        <w:t>develop a simple model</w:t>
      </w:r>
      <w:r w:rsidR="00CE492D">
        <w:t xml:space="preserve">, LCRAT+CT, </w:t>
      </w:r>
      <w:r>
        <w:t xml:space="preserve">to predict </w:t>
      </w:r>
      <w:r w:rsidR="002E51B6">
        <w:t>short-term future lung-cancer</w:t>
      </w:r>
      <w:r w:rsidRPr="00586D0D">
        <w:t xml:space="preserve"> </w:t>
      </w:r>
      <w:r>
        <w:t xml:space="preserve">risk </w:t>
      </w:r>
      <w:r w:rsidRPr="00586D0D">
        <w:t>following a negative CT</w:t>
      </w:r>
      <w:r>
        <w:t xml:space="preserve">, </w:t>
      </w:r>
      <w:r w:rsidR="004A41DB">
        <w:t xml:space="preserve">accounting for </w:t>
      </w:r>
      <w:r w:rsidR="00C773FA">
        <w:t xml:space="preserve">both </w:t>
      </w:r>
      <w:r w:rsidR="004A41DB">
        <w:t>pre-screening risk</w:t>
      </w:r>
      <w:r w:rsidR="00315919">
        <w:t>-factors</w:t>
      </w:r>
      <w:r w:rsidR="004A41DB">
        <w:t xml:space="preserve"> and </w:t>
      </w:r>
      <w:r w:rsidR="00C773FA">
        <w:t xml:space="preserve">negative-CT </w:t>
      </w:r>
      <w:r w:rsidR="004A41DB">
        <w:t>features.</w:t>
      </w:r>
      <w:r>
        <w:t xml:space="preserve"> We </w:t>
      </w:r>
      <w:r w:rsidR="002C7E94">
        <w:t xml:space="preserve">suggest </w:t>
      </w:r>
      <w:r>
        <w:t xml:space="preserve">how </w:t>
      </w:r>
      <w:r w:rsidR="00CE492D">
        <w:t xml:space="preserve">LCRAT+CT </w:t>
      </w:r>
      <w:r>
        <w:t xml:space="preserve">could identify </w:t>
      </w:r>
      <w:r w:rsidR="00CC02A5">
        <w:t>candidates for longer screening intervals.</w:t>
      </w:r>
    </w:p>
    <w:p w14:paraId="793B963C" w14:textId="16CDA433" w:rsidR="002E51B6" w:rsidRPr="00143358" w:rsidRDefault="002E51B6" w:rsidP="005E3363">
      <w:pPr>
        <w:spacing w:line="480" w:lineRule="auto"/>
        <w:ind w:firstLine="720"/>
        <w:outlineLvl w:val="0"/>
        <w:rPr>
          <w:b/>
        </w:rPr>
      </w:pPr>
      <w:r>
        <w:t xml:space="preserve">We analyzed </w:t>
      </w:r>
      <w:r w:rsidR="00AF7F01">
        <w:t>23,328 CT-arm participants</w:t>
      </w:r>
      <w:r>
        <w:t xml:space="preserve"> </w:t>
      </w:r>
      <w:r w:rsidR="00AF7F01">
        <w:t>in</w:t>
      </w:r>
      <w:r>
        <w:t xml:space="preserve"> the U.S. National Lung Screening Trial</w:t>
      </w:r>
      <w:r w:rsidR="00F8782F">
        <w:t xml:space="preserve"> (NLST)</w:t>
      </w:r>
      <w:r w:rsidR="00AF7F01">
        <w:fldChar w:fldCharType="begin" w:fldLock="1"/>
      </w:r>
      <w:r w:rsidR="00AF7F01">
        <w:instrText>ADDIN CSL_CITATION {"citationItems":[{"id":"ITEM-1","itemData":{"DOI":"10.1056/NEJMoa1102873","ISSN":"1533-4406","PMID":"21714641","abstract":"BACKGROUND The aggressive and heterogeneous nature of lung cancer has thwarted efforts to reduce mortality from this cancer through the use of screening. The advent of low-dose helical computed tomography (CT) altered the landscape of lung-cancer screening, with studies indicating that low-dose CT detects many tumors at early stages. The National Lung Screening Trial (NLST) was conducted to determine whether screening with low-dose CT could reduce mortality from lung cancer. METHODS From August 2002 through April 2004, we enrolled 53,454 persons at high risk for lung cancer at 33 U.S. medical centers. Participants were randomly assigned to undergo three annual screenings with either low-dose CT (26,722 participants) or single-view posteroanterior chest radiography (26,732). Data were collected on cases of lung cancer and deaths from lung cancer that occurred through December 31, 2009. RESULTS The rate of adherence to screening was more than 90%. The rate of positive screening tests was 24.2% with low-dose CT and 6.9% with radiography over all three rounds. A total of 96.4% of the positive screening results in the low-dose CT group and 94.5% in the radiography group were false positive results. The incidence of lung cancer was 645 cases per 100,000 person-years (1060 cancers) in the low-dose CT group, as compared with 572 cases per 100,000 person-years (941 cancers) in the radiography group (rate ratio, 1.13; 95% confidence interval [CI], 1.03 to 1.23). There were 247 deaths from lung cancer per 100,000 person-years in the low-dose CT group and 309 deaths per 100,000 person-years in the radiography group, representing a relative reduction in mortality from lung cancer with low-dose CT screening of 20.0% (95% CI, 6.8 to 26.7; P=0.004). The rate of death from any cause was reduced in the low-dose CT group, as compared with the radiography group, by 6.7% (95% CI, 1.2 to 13.6; P=0.02). CONCLUSIONS Screening with the use of low-dose CT reduces mortality from lung cancer. (Funded by the National Cancer Institute; National Lung Screening Trial ClinicalTrials.gov number, NCT00047385.).","author":[{"dropping-particle":"","family":"National Lung Screening Trial Research Team","given":"","non-dropping-particle":"","parse-names":false,"suffix":""},{"dropping-particle":"","family":"Aberle","given":"Denise R","non-dropping-particle":"","parse-names":false,"suffix":""},{"dropping-particle":"","family":"Adams","given":"Amanda M","non-dropping-particle":"","parse-names":false,"suffix":""},{"dropping-particle":"","family":"Berg","given":"Christine D","non-dropping-particle":"","parse-names":false,"suffix":""},{"dropping-particle":"","family":"Black","given":"William C","non-dropping-particle":"","parse-names":false,"suffix":""},{"dropping-particle":"","family":"Clapp","given":"Jonathan D","non-dropping-particle":"","parse-names":false,"suffix":""},{"dropping-particle":"","family":"Fagerstrom","given":"Richard M","non-dropping-particle":"","parse-names":false,"suffix":""},{"dropping-particle":"","family":"Gareen","given":"Ilana F","non-dropping-particle":"","parse-names":false,"suffix":""},{"dropping-particle":"","family":"Gatsonis","given":"Constantine","non-dropping-particle":"","parse-names":false,"suffix":""},{"dropping-particle":"","family":"Marcus","given":"Pamela M","non-dropping-particle":"","parse-names":false,"suffix":""},{"dropping-particle":"","family":"Sicks","given":"JoRean D","non-dropping-particle":"","parse-names":false,"suffix":""}],"container-title":"The New England Journal of Medicine","id":"ITEM-1","issue":"5","issued":{"date-parts":[["2011","8","4"]]},"page":"395-409","title":"Reduced lung-cancer mortality with low-dose computed tomographic screening.","type":"article-journal","volume":"365"},"uris":["http://www.mendeley.com/documents/?uuid=3596cbb2-a57a-4bb7-8dea-f7473a988240"]}],"mendeley":{"formattedCitation":"&lt;sup&gt;1&lt;/sup&gt;","plainTextFormattedCitation":"1","previouslyFormattedCitation":"&lt;sup&gt;1&lt;/sup&gt;"},"properties":{"noteIndex":0},"schema":"https://github.com/citation-style-language/schema/raw/master/csl-citation.json"}</w:instrText>
      </w:r>
      <w:r w:rsidR="00AF7F01">
        <w:fldChar w:fldCharType="separate"/>
      </w:r>
      <w:r w:rsidR="00AF7F01" w:rsidRPr="005D5CA5">
        <w:rPr>
          <w:noProof/>
          <w:vertAlign w:val="superscript"/>
        </w:rPr>
        <w:t>1</w:t>
      </w:r>
      <w:r w:rsidR="00AF7F01">
        <w:fldChar w:fldCharType="end"/>
      </w:r>
      <w:r w:rsidR="00AF7F01">
        <w:t xml:space="preserve"> who had </w:t>
      </w:r>
      <w:r w:rsidR="00ED7B28">
        <w:t xml:space="preserve">at least </w:t>
      </w:r>
      <w:r w:rsidR="00C773FA">
        <w:t>1</w:t>
      </w:r>
      <w:r w:rsidR="00AF7F01">
        <w:t xml:space="preserve"> negative CT </w:t>
      </w:r>
      <w:r w:rsidR="00C773FA">
        <w:t>(</w:t>
      </w:r>
      <w:r w:rsidR="00ED7B28">
        <w:t xml:space="preserve">i.e., </w:t>
      </w:r>
      <w:r w:rsidR="00AF7F01">
        <w:t>no nodules ≥4mm in longest diameter).</w:t>
      </w:r>
      <w:r w:rsidR="00ED7B28">
        <w:t xml:space="preserve"> Among them, most had a negative result at all 3 screens, and 43 interval-cancers and 138 next-screen cancers occurred.</w:t>
      </w:r>
      <w:r w:rsidR="00AF7F01">
        <w:t xml:space="preserve"> First, we </w:t>
      </w:r>
      <w:r w:rsidR="00E231D7">
        <w:t>calculate</w:t>
      </w:r>
      <w:r w:rsidR="00CC2D7E">
        <w:t>d</w:t>
      </w:r>
      <w:r w:rsidR="00E231D7">
        <w:t xml:space="preserve"> </w:t>
      </w:r>
      <w:r w:rsidR="00AF7F01">
        <w:t xml:space="preserve">individual </w:t>
      </w:r>
      <w:r w:rsidR="003D199E">
        <w:t>1</w:t>
      </w:r>
      <w:r>
        <w:noBreakHyphen/>
      </w:r>
      <w:r w:rsidR="003D199E">
        <w:t>year</w:t>
      </w:r>
      <w:r w:rsidR="00CC02A5">
        <w:t xml:space="preserve"> baseline</w:t>
      </w:r>
      <w:r w:rsidR="003D199E">
        <w:t xml:space="preserve"> </w:t>
      </w:r>
      <w:r w:rsidR="00E231D7">
        <w:t xml:space="preserve">“pre-screening risk” </w:t>
      </w:r>
      <w:r w:rsidR="00143358">
        <w:t xml:space="preserve">based on risk-factors </w:t>
      </w:r>
      <w:r w:rsidR="007E0AB7">
        <w:t xml:space="preserve">using the Lung </w:t>
      </w:r>
      <w:r w:rsidR="00CC2D7E">
        <w:t>Cancer Risk Assessment Tool</w:t>
      </w:r>
      <w:r w:rsidR="00F8782F">
        <w:t xml:space="preserve"> (LCRAT)</w:t>
      </w:r>
      <w:r>
        <w:t>.</w:t>
      </w:r>
      <w:r w:rsidR="00E231D7">
        <w:fldChar w:fldCharType="begin" w:fldLock="1"/>
      </w:r>
      <w:r w:rsidR="00D74957">
        <w:instrText>ADDIN CSL_CITATION {"citationItems":[{"id":"ITEM-1","itemData":{"DOI":"10.1001/jama.2016.6255","ISSN":"1538-3598","PMID":"27179989","abstract":"IMPORTANCE The US Preventive Services Task Force (USPSTF) recommends computed tomography (CT) lung cancer screening for ever-smokers aged 55 to 80 years who have smoked at least 30 pack-years with no more than 15 years since quitting. However, selecting ever-smokers for screening using individualized lung cancer risk calculations may be more effective and efficient than current USPSTF recommendations. OBJECTIVE Comparison of modeled outcomes from risk-based CT lung-screening strategies vs USPSTF recommendations. DESIGN, SETTING, AND PARTICIPANTS Empirical risk models for lung cancer incidence and death in the absence of CT screening using data on ever-smokers from the Prostate, Lung, Colorectal, and Ovarian Cancer Screening Trial (PLCO; 1993-2009) control group. Covariates included age; education; sex; race; smoking intensity, duration, and quit-years; body mass index; family history of lung cancer; and self-reported emphysema. Model validation in the chest radiography groups of the PLCO and the National Lung Screening Trial (NLST; 2002-2009), with additional validation of the death model in the National Health Interview Survey (NHIS; 1997-2001), a representative sample of the United States. Models were applied to US ever-smokers aged 50 to 80 years (NHIS 2010-2012) to estimate outcomes of risk-based selection for CT lung screening, assuming screening for all ever-smokers, yield the percent changes in lung cancer detection and death observed in the NLST. EXPOSURES Annual CT lung screening for 3 years beginning at age 50 years. MAIN OUTCOMES AND MEASURES For model validity: calibration (number of model-predicted cases divided by number of observed cases [estimated/observed]) and discrimination (area under curve [AUC]). For modeled screening outcomes: estimated number of screen-avertable lung cancer deaths and estimated screening effectiveness (number needed to screen [NNS] to prevent 1 lung cancer death). RESULTS Lung cancer incidence and death risk models were well calibrated in PLCO and NLST. The lung cancer death model calibrated and discriminated well for US ever-smokers aged 50 to 80 years (NHIS 1997-2001: estimated/observed = 0.94 [95%CI, 0.84-1.05]; AUC, 0.78 [95%CI, 0.76-0.80]). Under USPSTF recommendations, the models estimated 9.0 million US ever-smokers would qualify for lung cancer screening and 46,488 (95% CI, 43,924-49,053) lung cancer deaths were estimated as screen-avertable over 5 years (estimated NNS, 194 [95% CI, 187-201]). In contrast…","author":[{"dropping-particle":"","family":"Katki","given":"Hormuzd A","non-dropping-particle":"","parse-names":false,"suffix":""},{"dropping-particle":"","family":"Kovalchik","given":"Stephanie A","non-dropping-particle":"","parse-names":false,"suffix":""},{"dropping-particle":"","family":"Berg","given":"Christine D","non-dropping-particle":"","parse-names":false,"suffix":""},{"dropping-particle":"","family":"Cheung","given":"Li C","non-dropping-particle":"","parse-names":false,"suffix":""},{"dropping-particle":"","family":"Chaturvedi","given":"Anil K","non-dropping-particle":"","parse-names":false,"suffix":""}],"container-title":"JAMA","id":"ITEM-1","issue":"21","issued":{"date-parts":[["2016","6","7"]]},"page":"2300-11","title":"Development and validation of risk models to select ever-smokers for CT lung cancer screening","type":"article-journal","volume":"315"},"uris":["http://www.mendeley.com/documents/?uuid=f8295990-aaf8-4ac4-a79d-a061bd5dd39a"]},{"id":"ITEM-2","itemData":{"URL":"https://analysistools.nci.nih.gov/lungCancerRiskAssessment/","accessed":{"date-parts":[["2018","4","17"]]},"author":[{"dropping-particle":"","family":"National Cancer Institute","given":"","non-dropping-particle":"","parse-names":false,"suffix":""}],"id":"ITEM-2","issued":{"date-parts":[["2018"]]},"title":"Lung cancer risk assessment tool","type":"webpage"},"uris":["http://www.mendeley.com/documents/?uuid=2ac5381c-3a8b-40ca-96cf-734c072ebcb9"]}],"mendeley":{"formattedCitation":"&lt;sup&gt;18,19&lt;/sup&gt;","plainTextFormattedCitation":"18,19","previouslyFormattedCitation":"&lt;sup&gt;18,19&lt;/sup&gt;"},"properties":{"noteIndex":0},"schema":"https://github.com/citation-style-language/schema/raw/master/csl-citation.json"}</w:instrText>
      </w:r>
      <w:r w:rsidR="00E231D7">
        <w:fldChar w:fldCharType="separate"/>
      </w:r>
      <w:r w:rsidR="00FB3748" w:rsidRPr="00FB3748">
        <w:rPr>
          <w:noProof/>
          <w:vertAlign w:val="superscript"/>
        </w:rPr>
        <w:t>18,19</w:t>
      </w:r>
      <w:r w:rsidR="00E231D7">
        <w:fldChar w:fldCharType="end"/>
      </w:r>
      <w:r w:rsidR="004A41DB">
        <w:t xml:space="preserve"> Next,</w:t>
      </w:r>
      <w:r w:rsidR="00A64D68">
        <w:t xml:space="preserve"> we selected features of </w:t>
      </w:r>
      <w:r w:rsidR="00E31501">
        <w:t>a</w:t>
      </w:r>
      <w:r w:rsidR="00A64D68">
        <w:t xml:space="preserve"> negative CT that modify the relationship between pre-screening and future lung-cancer risk. Specifically, we fit </w:t>
      </w:r>
      <w:r w:rsidR="00FB3748">
        <w:t xml:space="preserve">first-order Markov transition </w:t>
      </w:r>
      <w:r w:rsidR="00E231D7">
        <w:t>models</w:t>
      </w:r>
      <w:r w:rsidR="00FB3748">
        <w:t xml:space="preserve"> using log-binomial regression</w:t>
      </w:r>
      <w:r w:rsidR="004A41DB">
        <w:t>.</w:t>
      </w:r>
      <w:r w:rsidR="00FB3748">
        <w:fldChar w:fldCharType="begin" w:fldLock="1"/>
      </w:r>
      <w:r w:rsidR="00D74957">
        <w:instrText>ADDIN CSL_CITATION {"citationItems":[{"id":"ITEM-1","itemData":{"author":[{"dropping-particle":"","family":"Diggle","given":"Peter","non-dropping-particle":"","parse-names":false,"suffix":""},{"dropping-particle":"","family":"Heagerty","given":"Patrick","non-dropping-particle":"","parse-names":false,"suffix":""},{"dropping-particle":"","family":"Liang","given":"Kung-Yee","non-dropping-particle":"","parse-names":false,"suffix":""},{"dropping-particle":"","family":"Zeger","given":"Scott","non-dropping-particle":"","parse-names":false,"suffix":""}],"container-title":"Analysis of Longitudinal Data, Second Edition","id":"ITEM-1","issued":{"date-parts":[["2013"]]},"title":"Chapter 10: Transition Models","type":"chapter"},"uris":["http://www.mendeley.com/documents/?uuid=72fbaed8-1962-4eb3-8c51-4fd834866a57"]},{"id":"ITEM-2","itemData":{"ISSN":"0002-9262","PMID":"3509965","abstract":"Although an estimate of the odds ratio adjusted for other covariates can be obtained by logistic regression, until now there has been no simple way to estimate other interesting parameters such as the risk ratio and risk difference multivariately for prospective binomial data. These parameters can be estimated in the generalized linear model framework by choosing different link functions or transformations of binomial or binary data. Macros for use with the program GLIM provide a simple method to compute parameters other than the odds ratio while adjusting for confounding factors. A data set presented previously is used as an example.","author":[{"dropping-particle":"","family":"Wacholder","given":"S","non-dropping-particle":"","parse-names":false,"suffix":""}],"container-title":"American journal of epidemiology","id":"ITEM-2","issue":"1","issued":{"date-parts":[["1986","1"]]},"page":"174-84","title":"Binomial regression in GLIM: estimating risk ratios and risk differences.","type":"article-journal","volume":"123"},"uris":["http://www.mendeley.com/documents/?uuid=a42f9cb9-fa91-4ec9-94e6-e30c86ee02dc"]}],"mendeley":{"formattedCitation":"&lt;sup&gt;20,21&lt;/sup&gt;","plainTextFormattedCitation":"20,21","previouslyFormattedCitation":"&lt;sup&gt;20,21&lt;/sup&gt;"},"properties":{"noteIndex":0},"schema":"https://github.com/citation-style-language/schema/raw/master/csl-citation.json"}</w:instrText>
      </w:r>
      <w:r w:rsidR="00FB3748">
        <w:fldChar w:fldCharType="separate"/>
      </w:r>
      <w:r w:rsidR="00FB3748" w:rsidRPr="00FB3748">
        <w:rPr>
          <w:noProof/>
          <w:vertAlign w:val="superscript"/>
        </w:rPr>
        <w:t>20,21</w:t>
      </w:r>
      <w:r w:rsidR="00FB3748">
        <w:fldChar w:fldCharType="end"/>
      </w:r>
      <w:r w:rsidR="00E231D7">
        <w:t xml:space="preserve"> </w:t>
      </w:r>
      <w:r w:rsidR="000150EA">
        <w:t>LCRAT+CT</w:t>
      </w:r>
      <w:r w:rsidR="00FB3748">
        <w:t xml:space="preserve"> output</w:t>
      </w:r>
      <w:r w:rsidR="000150EA">
        <w:t>s</w:t>
      </w:r>
      <w:r w:rsidR="00FB3748">
        <w:t xml:space="preserve"> future risk by raising pre-screening risk to an exponent determined by </w:t>
      </w:r>
      <w:r w:rsidR="00C773FA">
        <w:t>negative-CT features</w:t>
      </w:r>
      <w:r w:rsidR="00143358">
        <w:t xml:space="preserve">. </w:t>
      </w:r>
      <w:r w:rsidR="000E12E9">
        <w:t xml:space="preserve">We fit separate models for risk between screens (interval-cancer </w:t>
      </w:r>
      <w:r w:rsidR="00143358">
        <w:t>risk)</w:t>
      </w:r>
      <w:r w:rsidR="000E12E9" w:rsidRPr="00586D0D">
        <w:t xml:space="preserve"> and </w:t>
      </w:r>
      <w:r w:rsidR="000E12E9">
        <w:t>at the next annual screen (next-screen risk).</w:t>
      </w:r>
      <w:r w:rsidR="00143358">
        <w:t xml:space="preserve"> </w:t>
      </w:r>
      <w:r w:rsidR="00E31501">
        <w:t xml:space="preserve">The </w:t>
      </w:r>
      <w:r w:rsidR="00E31501" w:rsidRPr="00E31501">
        <w:rPr>
          <w:b/>
        </w:rPr>
        <w:t>Supplement</w:t>
      </w:r>
      <w:r w:rsidR="00E31501">
        <w:t xml:space="preserve"> describes m</w:t>
      </w:r>
      <w:r w:rsidR="00143358" w:rsidRPr="00E31501">
        <w:t>ethodological</w:t>
      </w:r>
      <w:r w:rsidR="00143358">
        <w:t xml:space="preserve"> details for LCRAT, feature selection, and </w:t>
      </w:r>
      <w:r w:rsidR="000150EA">
        <w:t xml:space="preserve">LCRAT+CT </w:t>
      </w:r>
      <w:r w:rsidR="00143358">
        <w:t>model definition</w:t>
      </w:r>
      <w:r w:rsidR="00E31501">
        <w:t>.</w:t>
      </w:r>
    </w:p>
    <w:p w14:paraId="51544456" w14:textId="3DD4C2B0" w:rsidR="005E3363" w:rsidRPr="005E3363" w:rsidRDefault="000150EA" w:rsidP="005E3363">
      <w:pPr>
        <w:spacing w:line="480" w:lineRule="auto"/>
        <w:ind w:firstLine="720"/>
      </w:pPr>
      <w:r>
        <w:t xml:space="preserve">LCRAT+CT </w:t>
      </w:r>
      <w:r w:rsidR="005E3363">
        <w:t>account</w:t>
      </w:r>
      <w:r>
        <w:t>s</w:t>
      </w:r>
      <w:r w:rsidR="005E3363">
        <w:t xml:space="preserve"> for 4 properties of NLST screening that we observed </w:t>
      </w:r>
      <w:r w:rsidR="0018282D">
        <w:t>during model development</w:t>
      </w:r>
      <w:r w:rsidR="005E3363">
        <w:t xml:space="preserve"> (details in </w:t>
      </w:r>
      <w:r w:rsidR="005E3363">
        <w:rPr>
          <w:b/>
        </w:rPr>
        <w:t>Supplement</w:t>
      </w:r>
      <w:r w:rsidR="005E3363">
        <w:t xml:space="preserve">). First, pre-screening risk strongly affected </w:t>
      </w:r>
      <w:r w:rsidR="00132C5D">
        <w:t xml:space="preserve">risk during </w:t>
      </w:r>
      <w:r w:rsidR="00EB29AD">
        <w:t>screening</w:t>
      </w:r>
      <w:r w:rsidR="005E3363">
        <w:t>. Second, pre-screening risk encapsulate</w:t>
      </w:r>
      <w:r w:rsidR="00132C5D">
        <w:t>d</w:t>
      </w:r>
      <w:r w:rsidR="005E3363">
        <w:t xml:space="preserve"> the effects of individual risk</w:t>
      </w:r>
      <w:r w:rsidR="00A64D68">
        <w:t>-</w:t>
      </w:r>
      <w:r w:rsidR="005E3363">
        <w:t>factors</w:t>
      </w:r>
      <w:r>
        <w:t xml:space="preserve">. </w:t>
      </w:r>
      <w:r w:rsidR="005E3363">
        <w:t xml:space="preserve">Third, </w:t>
      </w:r>
      <w:r w:rsidR="005E3363">
        <w:lastRenderedPageBreak/>
        <w:t>risk calculations were similar across NLST screens</w:t>
      </w:r>
      <w:r w:rsidR="0018282D">
        <w:t xml:space="preserve">. </w:t>
      </w:r>
      <w:r w:rsidR="005E3363">
        <w:t xml:space="preserve">Fourth, risk calculations were similar among individuals with a recent negative CT, </w:t>
      </w:r>
      <w:r w:rsidR="00A64D68">
        <w:t>regardless of the</w:t>
      </w:r>
      <w:r w:rsidR="00EB29AD">
        <w:t>ir</w:t>
      </w:r>
      <w:r w:rsidR="00A64D68">
        <w:t xml:space="preserve"> prior </w:t>
      </w:r>
      <w:r w:rsidR="00302653">
        <w:t xml:space="preserve">CT </w:t>
      </w:r>
      <w:r w:rsidR="00A64D68">
        <w:t>result</w:t>
      </w:r>
      <w:r w:rsidR="0018282D">
        <w:t>.</w:t>
      </w:r>
    </w:p>
    <w:p w14:paraId="16EF63D0" w14:textId="03962139" w:rsidR="00D919DD" w:rsidRDefault="00C773FA" w:rsidP="00AF7F01">
      <w:pPr>
        <w:spacing w:line="480" w:lineRule="auto"/>
        <w:ind w:firstLine="720"/>
        <w:outlineLvl w:val="0"/>
      </w:pPr>
      <w:r>
        <w:t>Forty-three interval cancers arose after 56,921 negative screens, yielding 0.08% mean risk (detailed results</w:t>
      </w:r>
      <w:r w:rsidR="00D74957">
        <w:t xml:space="preserve"> in </w:t>
      </w:r>
      <w:r w:rsidR="00D74957">
        <w:rPr>
          <w:b/>
        </w:rPr>
        <w:t>Supplement</w:t>
      </w:r>
      <w:r w:rsidR="00D74957">
        <w:t xml:space="preserve">). For next-screen cancer, </w:t>
      </w:r>
      <w:r w:rsidR="00D8144A" w:rsidRPr="00DC43D1">
        <w:t xml:space="preserve">138 </w:t>
      </w:r>
      <w:r w:rsidR="00D74957">
        <w:t>cases</w:t>
      </w:r>
      <w:r w:rsidR="00D8144A" w:rsidRPr="00DC43D1">
        <w:t xml:space="preserve"> were detected following 35,530 negative screens, </w:t>
      </w:r>
      <w:r w:rsidR="003D3BFB">
        <w:t>yielding</w:t>
      </w:r>
      <w:r w:rsidR="003D3BFB" w:rsidRPr="00DC43D1">
        <w:t xml:space="preserve"> </w:t>
      </w:r>
      <w:r w:rsidR="00D8144A" w:rsidRPr="00DC43D1">
        <w:t>0.39%</w:t>
      </w:r>
      <w:r w:rsidR="00E31501">
        <w:t xml:space="preserve"> </w:t>
      </w:r>
      <w:r w:rsidR="000150EA">
        <w:t>mean</w:t>
      </w:r>
      <w:r w:rsidR="000150EA" w:rsidRPr="00DC43D1">
        <w:t xml:space="preserve"> </w:t>
      </w:r>
      <w:r w:rsidR="00E31501" w:rsidRPr="00DC43D1">
        <w:t>risk</w:t>
      </w:r>
      <w:r w:rsidR="00E31501">
        <w:t>.</w:t>
      </w:r>
      <w:r w:rsidR="00E31501" w:rsidRPr="00DC43D1">
        <w:t xml:space="preserve"> </w:t>
      </w:r>
      <w:r w:rsidR="00D74957">
        <w:t xml:space="preserve">The next-screen </w:t>
      </w:r>
      <w:r w:rsidR="00E31501">
        <w:t>risk-model</w:t>
      </w:r>
      <w:r w:rsidR="00D74957">
        <w:t xml:space="preserve"> included terms for CT-detected emphysema and consolidation</w:t>
      </w:r>
      <w:r w:rsidR="005E3363">
        <w:t xml:space="preserve">. </w:t>
      </w:r>
      <w:r w:rsidR="00E31501">
        <w:t>It had</w:t>
      </w:r>
      <w:r w:rsidR="00D74957">
        <w:t xml:space="preserve"> good cross-validated </w:t>
      </w:r>
      <w:r w:rsidR="00D74957" w:rsidRPr="00A04105">
        <w:t>internal</w:t>
      </w:r>
      <w:r w:rsidR="00D74957">
        <w:t xml:space="preserve"> calibration (</w:t>
      </w:r>
      <w:r w:rsidR="00D74957" w:rsidRPr="003D6836">
        <w:t>138</w:t>
      </w:r>
      <w:r w:rsidR="00E31501">
        <w:t xml:space="preserve">/138.5 </w:t>
      </w:r>
      <w:r w:rsidR="00D74957">
        <w:t xml:space="preserve">cases </w:t>
      </w:r>
      <w:r w:rsidR="00D74957" w:rsidRPr="003D6836">
        <w:t>observed</w:t>
      </w:r>
      <w:r w:rsidR="00E31501">
        <w:t>/</w:t>
      </w:r>
      <w:r w:rsidR="00D74957" w:rsidRPr="003D6836">
        <w:t>predicted</w:t>
      </w:r>
      <w:r w:rsidR="00D74957">
        <w:t>, p=0.93) and reasonable discrimination (</w:t>
      </w:r>
      <w:r w:rsidR="00D74957" w:rsidRPr="003D6836">
        <w:t>optimism-corrected</w:t>
      </w:r>
      <w:r w:rsidR="00E31501">
        <w:t>-</w:t>
      </w:r>
      <w:r w:rsidR="00D74957" w:rsidRPr="003D6836">
        <w:t>AUC</w:t>
      </w:r>
      <w:r w:rsidR="00D74957">
        <w:t>=</w:t>
      </w:r>
      <w:r w:rsidR="00D74957" w:rsidRPr="003D6836">
        <w:t>0</w:t>
      </w:r>
      <w:r w:rsidR="00D74957">
        <w:t>.73).</w:t>
      </w:r>
    </w:p>
    <w:p w14:paraId="1B8E2247" w14:textId="12DE2F61" w:rsidR="007A1378" w:rsidRDefault="000E12E9" w:rsidP="00D8144A">
      <w:pPr>
        <w:spacing w:line="480" w:lineRule="auto"/>
        <w:ind w:firstLine="720"/>
      </w:pPr>
      <w:r>
        <w:t>Due to variation in pre-screening risk and CT features</w:t>
      </w:r>
      <w:r w:rsidR="005E3363">
        <w:t xml:space="preserve">, </w:t>
      </w:r>
      <w:r>
        <w:t>next-screen lung-cancer risk</w:t>
      </w:r>
      <w:r w:rsidR="00D8144A">
        <w:t xml:space="preserve"> was heterogeneous</w:t>
      </w:r>
      <w:r w:rsidR="00D74957">
        <w:t xml:space="preserve"> (</w:t>
      </w:r>
      <w:r w:rsidR="00D74957">
        <w:rPr>
          <w:b/>
        </w:rPr>
        <w:t>Figure 1</w:t>
      </w:r>
      <w:r w:rsidR="00D74957">
        <w:t>)</w:t>
      </w:r>
      <w:r w:rsidR="006A3673">
        <w:t>.</w:t>
      </w:r>
      <w:r w:rsidR="00D8144A">
        <w:t xml:space="preserve"> </w:t>
      </w:r>
      <w:r>
        <w:t xml:space="preserve">Among the 70% of </w:t>
      </w:r>
      <w:r w:rsidR="00A64D68">
        <w:t>screen-negative</w:t>
      </w:r>
      <w:r w:rsidR="008736FB">
        <w:t xml:space="preserve">s </w:t>
      </w:r>
      <w:r w:rsidR="005E3363">
        <w:t>with</w:t>
      </w:r>
      <w:r>
        <w:t xml:space="preserve"> neither emphysema nor consolidation on their negative CT, m</w:t>
      </w:r>
      <w:r w:rsidR="00115397">
        <w:t>edian</w:t>
      </w:r>
      <w:r w:rsidR="00264B00">
        <w:t xml:space="preserve"> nex</w:t>
      </w:r>
      <w:r w:rsidR="009A5F4F">
        <w:t xml:space="preserve">t-screen </w:t>
      </w:r>
      <w:r w:rsidR="005E3363">
        <w:t>risk</w:t>
      </w:r>
      <w:r w:rsidR="009A5F4F">
        <w:t xml:space="preserve"> was reduced nearly 2-fold</w:t>
      </w:r>
      <w:r w:rsidR="005E3363">
        <w:t xml:space="preserve"> from 0.31% pre-screening risk </w:t>
      </w:r>
      <w:r w:rsidR="008736FB">
        <w:t xml:space="preserve">to </w:t>
      </w:r>
      <w:r w:rsidR="00264B00">
        <w:t>0.17%</w:t>
      </w:r>
      <w:r w:rsidR="008736FB">
        <w:t xml:space="preserve"> (</w:t>
      </w:r>
      <w:r w:rsidR="00264B00">
        <w:t>IQR=0.</w:t>
      </w:r>
      <w:r w:rsidR="009A5F4F">
        <w:t xml:space="preserve">11%-0.29%). </w:t>
      </w:r>
      <w:r w:rsidR="00115397">
        <w:t>In contrast, f</w:t>
      </w:r>
      <w:r w:rsidR="007A1378">
        <w:t xml:space="preserve">or the 30% with </w:t>
      </w:r>
      <w:r w:rsidR="005E3363">
        <w:t xml:space="preserve">CT-detected </w:t>
      </w:r>
      <w:r w:rsidR="007A1378">
        <w:t xml:space="preserve">emphysema, </w:t>
      </w:r>
      <w:r w:rsidR="00AA37F5">
        <w:t>risk increased 1.6-fold (median risk=0.51%, IQR</w:t>
      </w:r>
      <w:r w:rsidR="0018282D">
        <w:t>=</w:t>
      </w:r>
      <w:r w:rsidR="00AA37F5">
        <w:t xml:space="preserve">0.32%-0.81%). </w:t>
      </w:r>
      <w:r w:rsidR="00A64D68">
        <w:t>For</w:t>
      </w:r>
      <w:r w:rsidR="00AA37F5" w:rsidRPr="00E6263E">
        <w:t xml:space="preserve"> the </w:t>
      </w:r>
      <w:r w:rsidR="000B3ED0" w:rsidRPr="00E6263E">
        <w:t>0.6</w:t>
      </w:r>
      <w:r w:rsidR="007A1378" w:rsidRPr="00E6263E">
        <w:t xml:space="preserve">% </w:t>
      </w:r>
      <w:r w:rsidR="00AA37F5">
        <w:t xml:space="preserve">with </w:t>
      </w:r>
      <w:r w:rsidR="007A1378">
        <w:t xml:space="preserve">consolidation, risk </w:t>
      </w:r>
      <w:r w:rsidR="007A1378" w:rsidRPr="00D018E0">
        <w:t>increased</w:t>
      </w:r>
      <w:r w:rsidR="007A1378">
        <w:t xml:space="preserve"> </w:t>
      </w:r>
      <w:r w:rsidR="009A5F4F">
        <w:t>5-fold (median risk=1.58</w:t>
      </w:r>
      <w:r w:rsidR="00AA37F5">
        <w:t>%, IQR</w:t>
      </w:r>
      <w:r w:rsidR="0018282D">
        <w:t>=</w:t>
      </w:r>
      <w:r w:rsidR="00AA37F5">
        <w:t>1.0</w:t>
      </w:r>
      <w:r w:rsidR="009A5F4F">
        <w:t>3%</w:t>
      </w:r>
      <w:r w:rsidR="00B85860">
        <w:noBreakHyphen/>
      </w:r>
      <w:r w:rsidR="009A5F4F">
        <w:t>2.48%).</w:t>
      </w:r>
    </w:p>
    <w:p w14:paraId="09B5D272" w14:textId="6E6BFEC6" w:rsidR="00F05843" w:rsidRDefault="00982110" w:rsidP="0015207E">
      <w:pPr>
        <w:spacing w:line="480" w:lineRule="auto"/>
        <w:ind w:firstLine="720"/>
      </w:pPr>
      <w:r>
        <w:t xml:space="preserve">We </w:t>
      </w:r>
      <w:r w:rsidR="008E5806">
        <w:t>examined</w:t>
      </w:r>
      <w:r w:rsidR="009B18B8">
        <w:t xml:space="preserve"> </w:t>
      </w:r>
      <w:r w:rsidR="00C773FA">
        <w:t>potential</w:t>
      </w:r>
      <w:r w:rsidR="00F6496A">
        <w:t xml:space="preserve"> risk thresholds</w:t>
      </w:r>
      <w:r>
        <w:t xml:space="preserve"> to </w:t>
      </w:r>
      <w:r w:rsidR="00A64D68">
        <w:t xml:space="preserve">identify candidates for longer </w:t>
      </w:r>
      <w:r w:rsidR="00C773FA">
        <w:t xml:space="preserve">screening </w:t>
      </w:r>
      <w:r w:rsidR="009B18B8">
        <w:t>intervals</w:t>
      </w:r>
      <w:r w:rsidR="00032391">
        <w:t xml:space="preserve"> (</w:t>
      </w:r>
      <w:r w:rsidR="00032391" w:rsidRPr="00032391">
        <w:rPr>
          <w:b/>
        </w:rPr>
        <w:t>Figure 2</w:t>
      </w:r>
      <w:r w:rsidR="00032391">
        <w:t>)</w:t>
      </w:r>
      <w:r w:rsidR="009B18B8">
        <w:t>.</w:t>
      </w:r>
      <w:r w:rsidR="004D0CB4">
        <w:t xml:space="preserve"> </w:t>
      </w:r>
      <w:r w:rsidR="00D74957">
        <w:t xml:space="preserve">We </w:t>
      </w:r>
      <w:r w:rsidR="00E13754">
        <w:t>considered</w:t>
      </w:r>
      <w:r w:rsidR="00D74957" w:rsidRPr="00A278D7">
        <w:t xml:space="preserve"> next-screen risk only</w:t>
      </w:r>
      <w:r w:rsidR="00E13754">
        <w:t>,</w:t>
      </w:r>
      <w:r w:rsidR="00D74957" w:rsidRPr="00A278D7">
        <w:t xml:space="preserve"> </w:t>
      </w:r>
      <w:commentRangeStart w:id="3"/>
      <w:r w:rsidR="00D74957" w:rsidRPr="00A278D7">
        <w:t xml:space="preserve">because </w:t>
      </w:r>
      <w:del w:id="4" w:author="Hormuzd Katki" w:date="2019-01-19T15:59:00Z">
        <w:r w:rsidR="0058371F" w:rsidDel="00F116BB">
          <w:delText xml:space="preserve">91% of </w:delText>
        </w:r>
        <w:r w:rsidR="00A64D68" w:rsidDel="00F116BB">
          <w:delText>NLST interval</w:delText>
        </w:r>
        <w:r w:rsidR="008E5806" w:rsidDel="00F116BB">
          <w:delText>-</w:delText>
        </w:r>
        <w:r w:rsidR="00A64D68" w:rsidDel="00F116BB">
          <w:delText xml:space="preserve">cancers </w:delText>
        </w:r>
        <w:r w:rsidR="00F04BC1" w:rsidDel="00F116BB">
          <w:delText>reflected</w:delText>
        </w:r>
        <w:r w:rsidR="00D74957" w:rsidRPr="00A278D7" w:rsidDel="00F116BB">
          <w:delText xml:space="preserve"> </w:delText>
        </w:r>
        <w:r w:rsidR="00A64D68" w:rsidDel="00F116BB">
          <w:delText xml:space="preserve">misclassified </w:delText>
        </w:r>
        <w:r w:rsidR="00D74957" w:rsidRPr="00A278D7" w:rsidDel="00F116BB">
          <w:delText>positive screen</w:delText>
        </w:r>
        <w:r w:rsidR="00E13754" w:rsidDel="00F116BB">
          <w:delText xml:space="preserve">s, </w:delText>
        </w:r>
        <w:r w:rsidR="0015207E" w:rsidDel="00F116BB">
          <w:delText>and interval-risk among true screen-negatives would be negligible</w:delText>
        </w:r>
        <w:r w:rsidR="00D74957" w:rsidRPr="00A278D7" w:rsidDel="00F116BB">
          <w:delText>.</w:delText>
        </w:r>
        <w:r w:rsidR="00D74957" w:rsidRPr="00A278D7" w:rsidDel="00F116BB">
          <w:fldChar w:fldCharType="begin" w:fldLock="1"/>
        </w:r>
        <w:r w:rsidR="00C252F1" w:rsidDel="00F116BB">
          <w:delInstrText>ADDIN CSL_CITATION {"citationItems":[{"id":"ITEM-1","itemData":{"DOI":"10.1007/s00330-016-4705-8","ISSN":"1432-1084","PMID":"28050695","abstract":"OBJECTIVES This study retrospectively analyses the screening CT examinations and outcomes of the National Lung Screening Trial (NLST) participants who had interval lung cancer diagnosed within 1 year after a negative CT screen and before the next annual screen. METHODS The screening CTs of all 44 participants diagnosed with interval lung cancer (cases) were matched with negative CT screens of participants who did not develop lung cancer (controls). A majority consensus process was used to classify each CT screen as positive or negative according to the NLST criteria and to estimate the likelihood that any abnormalities detected retrospectively were due to lung cancer. RESULTS By retrospective review, 40/44 cases (91%) and 17/44 controls (39%) met the NLST criteria for a positive screen (P &lt; 0.001). Cases had higher estimated likelihood of lung cancer (P &lt; 0.001). Abnormalities included pulmonary nodules ≥4 mm (n = 16), mediastinal (n = 8) and hilar (n = 6) masses, and bronchial lesions (n = 6). Cancers were stage III or IV at diagnosis in 32/44 cases (73%); 37/44 patients (84%) died of lung cancer, compared to 225/649 (35%) for all screen-detected cancers (P &lt; 0.0001). CONCLUSION Most cases met the NLST criteria for a positive screen. Awareness of missed abnormalities and interpretation errors may aid lung cancer identification in CT screening. KEY POINTS • Lung cancer within a year of a negative CT screen was rare. • Abnormalities likely due to lung cancer were identified retrospectively in most patients. • Awareness of error types may help identify lung cancer sooner.","author":[{"dropping-particle":"","family":"Gierada","given":"David S","non-dropping-particle":"","parse-names":false,"suffix":""},{"dropping-particle":"","family":"Pinsky","given":"Paul F","non-dropping-particle":"","parse-names":false,"suffix":""},{"dropping-particle":"","family":"Duan","given":"Fenghai","non-dropping-particle":"","parse-names":false,"suffix":""},{"dropping-particle":"","family":"Garg","given":"Kavita","non-dropping-particle":"","parse-names":false,"suffix":""},{"dropping-particle":"","family":"Hart","given":"Eric M","non-dropping-particle":"","parse-names":false,"suffix":""},{"dropping-particle":"","family":"Kazerooni","given":"Ella A","non-dropping-particle":"","parse-names":false,"suffix":""},{"dropping-particle":"","family":"Nath","given":"Hrudaya","non-dropping-particle":"","parse-names":false,"suffix":""},{"dropping-particle":"","family":"Watts","given":"Jubal R","non-dropping-particle":"","parse-names":false,"suffix":""},{"dropping-particle":"","family":"Aberle","given":"Denise R","non-dropping-particle":"","parse-names":false,"suffix":""}],"container-title":"European Radiology","id":"ITEM-1","issue":"8","issued":{"date-parts":[["2017","1","3"]]},"page":"3249-3256","title":"Interval lung cancer after a negative CT screening examination: CT findings and outcomes in National Lung Screening Trial participants.","type":"article-journal","volume":"27"},"uris":["http://www.mendeley.com/documents/?uuid=789f21fd-2dc3-463d-9459-57fdb8b70a7d"]}],"mendeley":{"formattedCitation":"&lt;sup&gt;22&lt;/sup&gt;","plainTextFormattedCitation":"22","previouslyFormattedCitation":"&lt;sup&gt;22&lt;/sup&gt;"},"properties":{"noteIndex":0},"schema":"https://github.com/citation-style-language/schema/raw/master/csl-citation.json"}</w:delInstrText>
        </w:r>
        <w:r w:rsidR="00D74957" w:rsidRPr="00A278D7" w:rsidDel="00F116BB">
          <w:fldChar w:fldCharType="separate"/>
        </w:r>
        <w:r w:rsidR="004C712E" w:rsidRPr="004C712E" w:rsidDel="00F116BB">
          <w:rPr>
            <w:noProof/>
            <w:vertAlign w:val="superscript"/>
          </w:rPr>
          <w:delText>22</w:delText>
        </w:r>
        <w:r w:rsidR="00D74957" w:rsidRPr="00A278D7" w:rsidDel="00F116BB">
          <w:fldChar w:fldCharType="end"/>
        </w:r>
      </w:del>
      <w:ins w:id="5" w:author="Hormuzd Katki" w:date="2019-01-19T15:59:00Z">
        <w:r w:rsidR="00F116BB">
          <w:t>CT fea</w:t>
        </w:r>
      </w:ins>
      <w:ins w:id="6" w:author="Hormuzd Katki" w:date="2019-01-19T16:00:00Z">
        <w:r w:rsidR="00F116BB">
          <w:t xml:space="preserve">tures did not </w:t>
        </w:r>
        <w:r w:rsidR="00357AA8">
          <w:t xml:space="preserve">stratify </w:t>
        </w:r>
        <w:r w:rsidR="00F116BB">
          <w:t>interval-cancer risk</w:t>
        </w:r>
      </w:ins>
      <w:commentRangeEnd w:id="3"/>
      <w:ins w:id="7" w:author="Hormuzd Katki" w:date="2019-01-19T16:01:00Z">
        <w:r w:rsidR="00357AA8">
          <w:rPr>
            <w:rStyle w:val="CommentReference"/>
          </w:rPr>
          <w:commentReference w:id="3"/>
        </w:r>
      </w:ins>
      <w:ins w:id="8" w:author="Hormuzd Katki" w:date="2019-01-19T16:00:00Z">
        <w:r w:rsidR="00F116BB">
          <w:t xml:space="preserve"> (</w:t>
        </w:r>
        <w:r w:rsidR="00F116BB" w:rsidRPr="00F116BB">
          <w:rPr>
            <w:b/>
            <w:rPrChange w:id="9" w:author="Hormuzd Katki" w:date="2019-01-19T16:00:00Z">
              <w:rPr/>
            </w:rPrChange>
          </w:rPr>
          <w:t>Supplement</w:t>
        </w:r>
        <w:r w:rsidR="00F116BB">
          <w:t>).</w:t>
        </w:r>
      </w:ins>
      <w:r w:rsidR="00D74957" w:rsidRPr="00A278D7">
        <w:t xml:space="preserve"> </w:t>
      </w:r>
      <w:r w:rsidR="0015207E">
        <w:t>We first considered</w:t>
      </w:r>
      <w:r w:rsidR="00F04BC1">
        <w:t xml:space="preserve"> a threshold of 0.3% risk, below which screening is highly preference-sensitive.</w:t>
      </w:r>
      <w:r w:rsidR="00F04BC1">
        <w:fldChar w:fldCharType="begin" w:fldLock="1"/>
      </w:r>
      <w:r w:rsidR="00C252F1">
        <w:instrText>ADDIN CSL_CITATION {"citationItems":[{"id":"ITEM-1","itemData":{"DOI":"10.7326/M17-2561","ISSN":"1539-3704","PMID":"29809244","abstract":"Background Many health systems are exploring how to implement low-dose computed tomography (LDCT) screening programs that are effective and patient-centered. Objective To examine factors that influence when LDCT screening is preference-sensitive. Design State-transition microsimulation model. Data Sources Two large randomized trials, published decision analyses, and the SEER (Surveillance, Epidemiology, and End Results) cancer registry. Target Population U.S.-representative sample of simulated patients meeting current U.S. Preventive Services Task Force criteria for screening eligibility. Time Horizon Lifetime. Perspective Individual. Intervention LDCT screening annually for 3 years. Outcome Measures Lifetime quality-adjusted life-year gains and reduction in lung cancer mortality. To examine the effect of preferences on net benefit, disutilities (the \"degree of dislike\") quantifying the burden of screening and follow-up were varied across a likely range. The effect of varying the rate of false-positive screening results and overdiagnosis associated with screening was also examined. Results of Base-Case Analysis Moderate differences in preferences about the downsides of LDCT screening influenced whether screening was appropriate for eligible persons with annual lung cancer risk less than 0.3% or life expectancy less than 10.5 years. For higher-risk eligible persons with longer life expectancy (roughly 50% of the study population), the benefits of LDCT screening overcame even highly negative views about screening and its downsides. Results of Sensitivity Analysis Rates of false-positive findings and overdiagnosed lung cancer were not highly influential. Limitation The quantitative thresholds that were identified may vary depending on the structure of the microsimulation model. Conclusion Identifying circumstances in which LDCT screening is more versus less preference-sensitive may help clinicians personalize their screening discussions, tailoring to both preferences and clinical benefit. Primary Funding Source None.","author":[{"dropping-particle":"","family":"Caverly","given":"Tanner J","non-dropping-particle":"","parse-names":false,"suffix":""},{"dropping-particle":"","family":"Cao","given":"Pianpian","non-dropping-particle":"","parse-names":false,"suffix":""},{"dropping-particle":"","family":"Hayward","given":"Rodney A","non-dropping-particle":"","parse-names":false,"suffix":""},{"dropping-particle":"","family":"Meza","given":"Rafael","non-dropping-particle":"","parse-names":false,"suffix":""}],"container-title":"Annals of Internal Medicine","id":"ITEM-1","issue":"1","issued":{"date-parts":[["2018","7"]]},"page":"1-9","title":"Identifying patients for whom lung cancer screening is preference-sensitive: A microsimulation study.","type":"article-journal","volume":"169"},"uris":["http://www.mendeley.com/documents/?uuid=691447b4-61a1-4761-b206-86fb92ce0ccd"]}],"mendeley":{"formattedCitation":"&lt;sup&gt;23&lt;/sup&gt;","plainTextFormattedCitation":"23","previouslyFormattedCitation":"&lt;sup&gt;23&lt;/sup&gt;"},"properties":{"noteIndex":0},"schema":"https://github.com/citation-style-language/schema/raw/master/csl-citation.json"}</w:instrText>
      </w:r>
      <w:r w:rsidR="00F04BC1">
        <w:fldChar w:fldCharType="separate"/>
      </w:r>
      <w:r w:rsidR="004C712E" w:rsidRPr="004C712E">
        <w:rPr>
          <w:noProof/>
          <w:vertAlign w:val="superscript"/>
        </w:rPr>
        <w:t>23</w:t>
      </w:r>
      <w:r w:rsidR="00F04BC1">
        <w:fldChar w:fldCharType="end"/>
      </w:r>
      <w:r w:rsidR="00F04BC1">
        <w:t xml:space="preserve"> </w:t>
      </w:r>
      <w:r w:rsidR="00127DC4">
        <w:t>Thirty</w:t>
      </w:r>
      <w:r w:rsidR="00127DC4">
        <w:noBreakHyphen/>
      </w:r>
      <w:r w:rsidR="0015207E">
        <w:t xml:space="preserve">three of 138 (24%) next-screen cancers occurred among the 58% of screen-negatives with risk below 0.3%, </w:t>
      </w:r>
      <w:del w:id="10" w:author="Hormuzd Katki" w:date="2019-01-19T16:02:00Z">
        <w:r w:rsidR="0015207E" w:rsidDel="00202E72">
          <w:delText xml:space="preserve">thus </w:delText>
        </w:r>
      </w:del>
      <w:ins w:id="11" w:author="Hormuzd Katki" w:date="2019-01-19T16:02:00Z">
        <w:r w:rsidR="00202E72">
          <w:t>meaning that</w:t>
        </w:r>
        <w:r w:rsidR="00202E72">
          <w:t xml:space="preserve"> </w:t>
        </w:r>
      </w:ins>
      <w:r w:rsidR="0015207E">
        <w:t xml:space="preserve">58% of screen-negatives could lengthen their interval while delaying diagnosis for 24% of cancers. </w:t>
      </w:r>
      <w:r w:rsidR="00181399" w:rsidRPr="00EB2F2C">
        <w:t xml:space="preserve">Of these </w:t>
      </w:r>
      <w:r w:rsidR="00CE492D">
        <w:t xml:space="preserve">33 </w:t>
      </w:r>
      <w:r w:rsidR="00181399" w:rsidRPr="00EB2F2C">
        <w:t xml:space="preserve">cancers, </w:t>
      </w:r>
      <w:r w:rsidR="00CE492D" w:rsidRPr="00EB2F2C">
        <w:t>55% were stage</w:t>
      </w:r>
      <w:r w:rsidR="000150EA">
        <w:noBreakHyphen/>
      </w:r>
      <w:r w:rsidR="00CE492D" w:rsidRPr="00EB2F2C">
        <w:t>1</w:t>
      </w:r>
      <w:ins w:id="12" w:author="Hormuzd Katki" w:date="2019-01-19T16:02:00Z">
        <w:r w:rsidR="00464CE4">
          <w:t xml:space="preserve">, </w:t>
        </w:r>
      </w:ins>
      <w:del w:id="13" w:author="Hormuzd Katki" w:date="2019-01-19T16:02:00Z">
        <w:r w:rsidR="00CE492D" w:rsidDel="00464CE4">
          <w:delText xml:space="preserve"> and </w:delText>
        </w:r>
        <w:r w:rsidR="00CE492D" w:rsidDel="00202E72">
          <w:delText xml:space="preserve">thus </w:delText>
        </w:r>
      </w:del>
      <w:ins w:id="14" w:author="Hormuzd Katki" w:date="2019-01-19T16:02:00Z">
        <w:r w:rsidR="00202E72">
          <w:t xml:space="preserve">some </w:t>
        </w:r>
        <w:r w:rsidR="00464CE4">
          <w:t>of</w:t>
        </w:r>
      </w:ins>
      <w:ins w:id="15" w:author="Hormuzd Katki" w:date="2019-01-19T16:03:00Z">
        <w:r w:rsidR="00464CE4">
          <w:t xml:space="preserve"> which</w:t>
        </w:r>
      </w:ins>
      <w:ins w:id="16" w:author="Hormuzd Katki" w:date="2019-01-19T16:02:00Z">
        <w:r w:rsidR="00202E72">
          <w:t xml:space="preserve"> </w:t>
        </w:r>
      </w:ins>
      <w:r w:rsidR="00CE492D">
        <w:t>might</w:t>
      </w:r>
      <w:r w:rsidR="00CE492D" w:rsidRPr="00EB2F2C">
        <w:t xml:space="preserve"> </w:t>
      </w:r>
      <w:r w:rsidR="000150EA">
        <w:t>become</w:t>
      </w:r>
      <w:r w:rsidR="00CE492D">
        <w:t xml:space="preserve"> </w:t>
      </w:r>
      <w:r w:rsidR="00CE492D" w:rsidRPr="00EB2F2C">
        <w:t xml:space="preserve">incurable </w:t>
      </w:r>
      <w:r w:rsidR="00C6606D">
        <w:t>if diagnosis were delayed</w:t>
      </w:r>
      <w:r w:rsidR="00A06744" w:rsidRPr="00EB2F2C">
        <w:t>.</w:t>
      </w:r>
      <w:r w:rsidR="00181399" w:rsidRPr="00EB2F2C">
        <w:t xml:space="preserve"> </w:t>
      </w:r>
      <w:del w:id="17" w:author="Hormuzd Katki" w:date="2019-01-19T15:58:00Z">
        <w:r w:rsidR="00082472" w:rsidDel="001E6AE9">
          <w:delText>A l</w:delText>
        </w:r>
      </w:del>
      <w:ins w:id="18" w:author="Hormuzd Katki" w:date="2019-01-19T15:58:00Z">
        <w:r w:rsidR="001E6AE9">
          <w:t>L</w:t>
        </w:r>
      </w:ins>
      <w:r w:rsidR="00082472">
        <w:t>ower threshold</w:t>
      </w:r>
      <w:ins w:id="19" w:author="Hormuzd Katki" w:date="2019-01-19T15:58:00Z">
        <w:r w:rsidR="001E6AE9">
          <w:t>s</w:t>
        </w:r>
      </w:ins>
      <w:r w:rsidR="00082472">
        <w:t xml:space="preserve"> </w:t>
      </w:r>
      <w:del w:id="20" w:author="Hormuzd Katki" w:date="2019-01-19T15:58:00Z">
        <w:r w:rsidR="00082472" w:rsidDel="001E6AE9">
          <w:delText xml:space="preserve">would </w:delText>
        </w:r>
      </w:del>
      <w:r w:rsidR="00082472">
        <w:t>reduce delayed diagnosis, for example</w:t>
      </w:r>
      <w:ins w:id="21" w:author="Hormuzd Katki" w:date="2019-01-19T15:59:00Z">
        <w:r w:rsidR="001E6AE9">
          <w:t>, at</w:t>
        </w:r>
      </w:ins>
      <w:r w:rsidR="00082472">
        <w:t xml:space="preserve"> 0.15%</w:t>
      </w:r>
      <w:ins w:id="22" w:author="Hormuzd Katki" w:date="2019-01-19T16:03:00Z">
        <w:r w:rsidR="00464CE4">
          <w:t xml:space="preserve">, </w:t>
        </w:r>
      </w:ins>
      <w:del w:id="23" w:author="Hormuzd Katki" w:date="2019-01-19T16:03:00Z">
        <w:r w:rsidR="00082472" w:rsidDel="00464CE4">
          <w:delText xml:space="preserve"> (</w:delText>
        </w:r>
      </w:del>
      <w:r w:rsidR="00082472">
        <w:t xml:space="preserve">29% </w:t>
      </w:r>
      <w:del w:id="24" w:author="Hormuzd Katki" w:date="2019-01-19T16:13:00Z">
        <w:r w:rsidR="00082472" w:rsidDel="003F6A24">
          <w:delText xml:space="preserve">with </w:delText>
        </w:r>
      </w:del>
      <w:ins w:id="25" w:author="Hormuzd Katki" w:date="2019-01-19T16:13:00Z">
        <w:r w:rsidR="003F6A24">
          <w:t>would lengthen their</w:t>
        </w:r>
        <w:r w:rsidR="003F6A24">
          <w:t xml:space="preserve"> </w:t>
        </w:r>
      </w:ins>
      <w:r w:rsidR="00082472">
        <w:t>interval</w:t>
      </w:r>
      <w:del w:id="26" w:author="Hormuzd Katki" w:date="2019-01-19T16:13:00Z">
        <w:r w:rsidR="00082472" w:rsidDel="003F6A24">
          <w:delText xml:space="preserve"> lengthened</w:delText>
        </w:r>
      </w:del>
      <w:r w:rsidR="00082472">
        <w:t xml:space="preserve">, </w:t>
      </w:r>
      <w:ins w:id="27" w:author="Hormuzd Katki" w:date="2019-01-19T16:13:00Z">
        <w:r w:rsidR="003F6A24">
          <w:t xml:space="preserve">but </w:t>
        </w:r>
      </w:ins>
      <w:r w:rsidR="00082472">
        <w:t xml:space="preserve">7% of </w:t>
      </w:r>
      <w:r w:rsidR="00127DC4">
        <w:t>diagnoses</w:t>
      </w:r>
      <w:ins w:id="28" w:author="Hormuzd Katki" w:date="2019-01-19T16:13:00Z">
        <w:r w:rsidR="003F6A24">
          <w:t xml:space="preserve"> were</w:t>
        </w:r>
      </w:ins>
      <w:r w:rsidR="00082472">
        <w:t xml:space="preserve"> delayed</w:t>
      </w:r>
      <w:del w:id="29" w:author="Hormuzd Katki" w:date="2019-01-19T16:13:00Z">
        <w:r w:rsidR="00082472" w:rsidDel="004371B5">
          <w:delText>)</w:delText>
        </w:r>
      </w:del>
      <w:r w:rsidR="00082472">
        <w:t>.</w:t>
      </w:r>
    </w:p>
    <w:p w14:paraId="3775D24A" w14:textId="0A89AED7" w:rsidR="00797494" w:rsidRDefault="00895ACD" w:rsidP="00797494">
      <w:pPr>
        <w:spacing w:line="480" w:lineRule="auto"/>
      </w:pPr>
      <w:r w:rsidRPr="003F2532">
        <w:tab/>
      </w:r>
      <w:r w:rsidR="00A64D68" w:rsidRPr="003F2532">
        <w:t xml:space="preserve">Our findings </w:t>
      </w:r>
      <w:r w:rsidR="00127DC4">
        <w:t>indicate</w:t>
      </w:r>
      <w:r w:rsidR="00A64D68" w:rsidRPr="003F2532">
        <w:t xml:space="preserve"> that reassurance from a negative CT is insufficient to </w:t>
      </w:r>
      <w:r w:rsidR="00797494" w:rsidRPr="003F2532">
        <w:t xml:space="preserve">recommend a longer interval </w:t>
      </w:r>
      <w:r w:rsidR="00A64D68" w:rsidRPr="003F2532">
        <w:t>for all screen-negatives. Instead,</w:t>
      </w:r>
      <w:r w:rsidR="00A06744" w:rsidRPr="003F2532">
        <w:t xml:space="preserve"> the decision require</w:t>
      </w:r>
      <w:r w:rsidR="00A64D68" w:rsidRPr="003F2532">
        <w:t>s</w:t>
      </w:r>
      <w:r w:rsidR="00A06744" w:rsidRPr="003F2532">
        <w:t xml:space="preserve"> comprehensive risk </w:t>
      </w:r>
      <w:r w:rsidR="00A06744" w:rsidRPr="003F2532">
        <w:lastRenderedPageBreak/>
        <w:t>calculations incorporating pre-screening risk</w:t>
      </w:r>
      <w:r w:rsidR="00C92A67">
        <w:t xml:space="preserve"> </w:t>
      </w:r>
      <w:r w:rsidR="00CE492D">
        <w:t>and</w:t>
      </w:r>
      <w:r w:rsidR="00CE492D" w:rsidRPr="00CE492D">
        <w:t xml:space="preserve"> </w:t>
      </w:r>
      <w:r w:rsidR="00CE492D">
        <w:t>individual CT findings</w:t>
      </w:r>
      <w:r w:rsidR="00A06744" w:rsidRPr="003F2532">
        <w:t>.</w:t>
      </w:r>
      <w:r w:rsidR="00D94B9E" w:rsidRPr="003F2532">
        <w:t xml:space="preserve"> In practice,</w:t>
      </w:r>
      <w:r w:rsidR="003F2532" w:rsidRPr="003F2532">
        <w:t xml:space="preserve"> </w:t>
      </w:r>
      <w:r w:rsidR="00ED7B28">
        <w:t>to update</w:t>
      </w:r>
      <w:r w:rsidR="00AF7F01">
        <w:t xml:space="preserve"> </w:t>
      </w:r>
      <w:r w:rsidR="003F2532" w:rsidRPr="003F2532">
        <w:t xml:space="preserve">a screen-negative’s lung-cancer risk </w:t>
      </w:r>
      <w:r w:rsidR="00ED7B28">
        <w:t xml:space="preserve">with LCRAT+CT, one would simply apply </w:t>
      </w:r>
      <w:r w:rsidR="00AF7F01">
        <w:t xml:space="preserve">the appropriate exponent (corresponding to CT-emphysema and/or consolidation) to </w:t>
      </w:r>
      <w:r w:rsidR="00521A94">
        <w:t xml:space="preserve">the </w:t>
      </w:r>
      <w:r w:rsidR="00AF7F01">
        <w:t>L</w:t>
      </w:r>
      <w:r w:rsidR="003F2532" w:rsidRPr="003F2532">
        <w:t>CRAT pre-screening risk. If a</w:t>
      </w:r>
      <w:r w:rsidR="00AF7F01">
        <w:t xml:space="preserve"> risk-</w:t>
      </w:r>
      <w:r w:rsidR="003F2532" w:rsidRPr="003F2532">
        <w:t xml:space="preserve">threshold </w:t>
      </w:r>
      <w:r w:rsidR="00881344">
        <w:t>were</w:t>
      </w:r>
      <w:r w:rsidR="003F2532" w:rsidRPr="003F2532">
        <w:t xml:space="preserve"> established, then</w:t>
      </w:r>
      <w:r w:rsidR="00881344">
        <w:t xml:space="preserve"> a longer interval could be offered to</w:t>
      </w:r>
      <w:r w:rsidR="003F2532" w:rsidRPr="003F2532">
        <w:t xml:space="preserve"> individuals below </w:t>
      </w:r>
      <w:r w:rsidR="00AF7F01">
        <w:t>it</w:t>
      </w:r>
      <w:r w:rsidR="00ED53BD">
        <w:t xml:space="preserve">, </w:t>
      </w:r>
      <w:r w:rsidR="00127DC4">
        <w:t xml:space="preserve">with use of a </w:t>
      </w:r>
      <w:r w:rsidR="00ED53BD">
        <w:t>decision tool</w:t>
      </w:r>
      <w:r w:rsidR="003F2532" w:rsidRPr="003F2532">
        <w:t>.</w:t>
      </w:r>
      <w:r w:rsidR="00032391">
        <w:t xml:space="preserve"> </w:t>
      </w:r>
      <w:r w:rsidR="00ED53BD">
        <w:t xml:space="preserve">Such an approach to reduce </w:t>
      </w:r>
      <w:r w:rsidR="00ED7B28">
        <w:t>low-value</w:t>
      </w:r>
      <w:r w:rsidR="00ED53BD">
        <w:t xml:space="preserve"> screens in low-risk participants could ultimately reduce the number of false-positives, overdiagnosed lung-cancers, and radiation-induced cancers.</w:t>
      </w:r>
    </w:p>
    <w:p w14:paraId="45E9BFD7" w14:textId="42C27162" w:rsidR="00EE7DA6" w:rsidRDefault="00EE7DA6" w:rsidP="003F2532">
      <w:pPr>
        <w:spacing w:line="480" w:lineRule="auto"/>
        <w:ind w:firstLine="720"/>
      </w:pPr>
      <w:r w:rsidRPr="004C712E">
        <w:t xml:space="preserve">In relation to pre-screening risk, next-screen risk after a negative CT is driven by opposing forces: reduced risk from a negative screen combined with increased </w:t>
      </w:r>
      <w:r w:rsidR="00B84150">
        <w:t xml:space="preserve">detection, some of which is </w:t>
      </w:r>
      <w:r w:rsidRPr="004C712E">
        <w:t>screening-induced overdiagnosis.</w:t>
      </w:r>
      <w:r w:rsidR="004C712E">
        <w:t xml:space="preserve"> Estimates of overdiagnosis in CT screening vary, but modeling of long follow-up </w:t>
      </w:r>
      <w:r w:rsidR="00CE492D">
        <w:t>estimates</w:t>
      </w:r>
      <w:r w:rsidR="004C712E">
        <w:t xml:space="preserve"> </w:t>
      </w:r>
      <w:r w:rsidR="00CE492D">
        <w:t>&lt;</w:t>
      </w:r>
      <w:r w:rsidR="004C712E">
        <w:t>9%.</w:t>
      </w:r>
      <w:r w:rsidR="004C712E">
        <w:fldChar w:fldCharType="begin" w:fldLock="1"/>
      </w:r>
      <w:r w:rsidR="00C252F1">
        <w:instrText>ADDIN CSL_CITATION {"citationItems":[{"id":"ITEM-1","itemData":{"DOI":"10.1136/jech-2014-204079","ISSN":"1470-2738","PMID":"26071497","author":[{"dropping-particle":"","family":"Haaf","given":"Kevin","non-dropping-particle":"Ten","parse-names":false,"suffix":""},{"dropping-particle":"","family":"Koning","given":"Harry J","non-dropping-particle":"de","parse-names":false,"suffix":""}],"container-title":"Journal of Epidemiology and Community Health","id":"ITEM-1","issue":"11","issued":{"date-parts":[["2015","11"]]},"page":"1035-9","title":"Overdiagnosis in lung cancer screening: why modelling is essential.","type":"article-journal","volume":"69"},"uris":["http://www.mendeley.com/documents/?uuid=78069f79-44cf-4a44-aba3-6e10f31af378"]}],"mendeley":{"formattedCitation":"&lt;sup&gt;28&lt;/sup&gt;","plainTextFormattedCitation":"28","previouslyFormattedCitation":"&lt;sup&gt;27&lt;/sup&gt;"},"properties":{"noteIndex":0},"schema":"https://github.com/citation-style-language/schema/raw/master/csl-citation.json"}</w:instrText>
      </w:r>
      <w:r w:rsidR="004C712E">
        <w:fldChar w:fldCharType="separate"/>
      </w:r>
      <w:r w:rsidR="00C252F1" w:rsidRPr="00C252F1">
        <w:rPr>
          <w:noProof/>
          <w:vertAlign w:val="superscript"/>
        </w:rPr>
        <w:t>28</w:t>
      </w:r>
      <w:r w:rsidR="004C712E">
        <w:fldChar w:fldCharType="end"/>
      </w:r>
      <w:r w:rsidR="004C712E">
        <w:t xml:space="preserve"> Since we cannot know which cancers are overdiagnosed, </w:t>
      </w:r>
      <w:r w:rsidR="000150EA">
        <w:t xml:space="preserve">LCRAT+CT </w:t>
      </w:r>
      <w:r w:rsidR="004C712E">
        <w:t>estimates total next-screen risk.</w:t>
      </w:r>
    </w:p>
    <w:p w14:paraId="065547BC" w14:textId="457687C4" w:rsidR="00353F56" w:rsidRPr="003F2532" w:rsidRDefault="00BA3699" w:rsidP="00353F56">
      <w:pPr>
        <w:spacing w:line="480" w:lineRule="auto"/>
        <w:ind w:firstLine="720"/>
      </w:pPr>
      <w:r>
        <w:t>T</w:t>
      </w:r>
      <w:r w:rsidR="00353F56">
        <w:t xml:space="preserve">hresholds </w:t>
      </w:r>
      <w:r>
        <w:t>between</w:t>
      </w:r>
      <w:r w:rsidR="00353F56">
        <w:t xml:space="preserve"> 0.10%</w:t>
      </w:r>
      <w:r>
        <w:t>-</w:t>
      </w:r>
      <w:r w:rsidR="00353F56">
        <w:t xml:space="preserve">0.40% </w:t>
      </w:r>
      <w:r>
        <w:t xml:space="preserve">are well </w:t>
      </w:r>
      <w:r w:rsidR="0050679E">
        <w:t>within</w:t>
      </w:r>
      <w:r>
        <w:t xml:space="preserve"> the</w:t>
      </w:r>
      <w:r w:rsidR="00353F56">
        <w:t xml:space="preserve"> range of annual risks </w:t>
      </w:r>
      <w:r w:rsidR="009C5C26">
        <w:t>for</w:t>
      </w:r>
      <w:r w:rsidR="00127DC4">
        <w:t xml:space="preserve"> 53</w:t>
      </w:r>
      <w:r w:rsidR="00127DC4">
        <w:noBreakHyphen/>
        <w:t>year</w:t>
      </w:r>
      <w:r w:rsidR="00127DC4">
        <w:noBreakHyphen/>
        <w:t>old, ≥30</w:t>
      </w:r>
      <w:r w:rsidR="00127DC4">
        <w:noBreakHyphen/>
        <w:t>pack</w:t>
      </w:r>
      <w:r w:rsidR="00127DC4">
        <w:noBreakHyphen/>
      </w:r>
      <w:r w:rsidR="00353F56">
        <w:t>year smokers,</w:t>
      </w:r>
      <w:r w:rsidR="00353F56">
        <w:fldChar w:fldCharType="begin" w:fldLock="1"/>
      </w:r>
      <w:r w:rsidR="00353F56">
        <w:instrText>ADDIN CSL_CITATION {"citationItems":[{"id":"ITEM-1","itemData":{"URL":"https://analysistools.nci.nih.gov/lungCancerRiskAssessment/","accessed":{"date-parts":[["2018","4","17"]]},"author":[{"dropping-particle":"","family":"National Cancer Institute","given":"","non-dropping-particle":"","parse-names":false,"suffix":""}],"id":"ITEM-1","issued":{"date-parts":[["2018"]]},"title":"Lung cancer risk assessment tool","type":"webpage"},"uris":["http://www.mendeley.com/documents/?uuid=2ac5381c-3a8b-40ca-96cf-734c072ebcb9"]}],"mendeley":{"formattedCitation":"&lt;sup&gt;19&lt;/sup&gt;","plainTextFormattedCitation":"19","previouslyFormattedCitation":"&lt;sup&gt;19&lt;/sup&gt;"},"properties":{"noteIndex":0},"schema":"https://github.com/citation-style-language/schema/raw/master/csl-citation.json"}</w:instrText>
      </w:r>
      <w:r w:rsidR="00353F56">
        <w:fldChar w:fldCharType="separate"/>
      </w:r>
      <w:r w:rsidR="00353F56" w:rsidRPr="00C252F1">
        <w:rPr>
          <w:noProof/>
          <w:vertAlign w:val="superscript"/>
        </w:rPr>
        <w:t>19</w:t>
      </w:r>
      <w:r w:rsidR="00353F56">
        <w:fldChar w:fldCharType="end"/>
      </w:r>
      <w:r w:rsidR="00353F56">
        <w:t xml:space="preserve"> who are currently recommended to begin screening in 2 years</w:t>
      </w:r>
      <w:r>
        <w:t>.</w:t>
      </w:r>
      <w:r w:rsidR="00127DC4">
        <w:fldChar w:fldCharType="begin" w:fldLock="1"/>
      </w:r>
      <w:r w:rsidR="00127DC4">
        <w:instrText>ADDIN CSL_CITATION {"citationItems":[{"id":"ITEM-1","itemData":{"DOI":"10.7326/M13-2771","ISSN":"1539-3704","PMID":"24378917","abstract":"DESCRIPTION: Update of the 2004 U.S. Preventive Services Task Force (USPSTF) recommendation on screening for lung cancer. METHODS: The USPSTF reviewed the evidence on the efficacy of low-dose computed tomography, chest radiography, and sputum cytologic evaluation for lung cancer screening in asymptomatic persons who are at average or high risk for lung cancer (current or former smokers) and the benefits and harms of these screening tests and of surgical resection of early-stage non-small cell lung cancer. The USPSTF also commissioned modeling studies to provide information about the optimum age at which to begin and end screening, the optimum screening interval, and the relative benefits and harms of different screening strategies. POPULATION: This recommendation applies to asymptomatic adults aged 55 to 80 years who have a 30 pack-year smoking history and currently smoke or have quit within the past 15 years. RECOMMENDATION: The USPSTF recommends annual screening for lung cancer with low-dose computed tomography in adults aged 55 to 80 years who have a 30 pack-year smoking history and currently smoke or have quit within the past 15 years. Screening should be discontinued once a person has not smoked for 15 years or develops a health problem that substantially limits life expectancy or the ability or willingness to have curative lung surgery. (B recommendation).","author":[{"dropping-particle":"","family":"Moyer","given":"Virginia A","non-dropping-particle":"","parse-names":false,"suffix":""}],"container-title":"Annals of Internal Medicine","id":"ITEM-1","issue":"5","issued":{"date-parts":[["2014","3","4"]]},"page":"330-8","title":"Screening for lung cancer: U.S. Preventive Services Task Force recommendation statement.","type":"article-journal","volume":"160"},"uris":["http://www.mendeley.com/documents/?uuid=90668738-772c-4a1c-8d92-099303eb8c0d"]}],"mendeley":{"formattedCitation":"&lt;sup&gt;24&lt;/sup&gt;","plainTextFormattedCitation":"24"},"properties":{"noteIndex":0},"schema":"https://github.com/citation-style-language/schema/raw/master/csl-citation.json"}</w:instrText>
      </w:r>
      <w:r w:rsidR="00127DC4">
        <w:fldChar w:fldCharType="separate"/>
      </w:r>
      <w:r w:rsidR="00127DC4" w:rsidRPr="00C252F1">
        <w:rPr>
          <w:noProof/>
          <w:vertAlign w:val="superscript"/>
        </w:rPr>
        <w:t>24</w:t>
      </w:r>
      <w:r w:rsidR="00127DC4">
        <w:fldChar w:fldCharType="end"/>
      </w:r>
      <w:r w:rsidR="00353F56">
        <w:t xml:space="preserve"> </w:t>
      </w:r>
      <w:r w:rsidR="00294238">
        <w:t>Because s</w:t>
      </w:r>
      <w:r w:rsidR="009C5C26">
        <w:t xml:space="preserve">uch people have a de-facto 2-year </w:t>
      </w:r>
      <w:r w:rsidR="00353F56">
        <w:t>“lengthened interval”</w:t>
      </w:r>
      <w:r w:rsidR="009C5C26">
        <w:t xml:space="preserve">, </w:t>
      </w:r>
      <w:r w:rsidR="00294238">
        <w:t>their range of 1-year risks</w:t>
      </w:r>
      <w:r w:rsidR="00134B14">
        <w:t xml:space="preserve"> implicitly </w:t>
      </w:r>
      <w:r w:rsidR="009A56CB">
        <w:t>identifies</w:t>
      </w:r>
      <w:r w:rsidR="00134B14">
        <w:t xml:space="preserve"> </w:t>
      </w:r>
      <w:r w:rsidR="00127DC4">
        <w:t>potential</w:t>
      </w:r>
      <w:r w:rsidR="00134B14">
        <w:t xml:space="preserve"> thresholds</w:t>
      </w:r>
      <w:r w:rsidR="009A56CB">
        <w:t xml:space="preserve"> </w:t>
      </w:r>
      <w:r w:rsidR="00127DC4">
        <w:t>for longer</w:t>
      </w:r>
      <w:r w:rsidR="009A56CB">
        <w:t xml:space="preserve"> intervals that </w:t>
      </w:r>
      <w:r w:rsidR="00127DC4">
        <w:t>underlie</w:t>
      </w:r>
      <w:r w:rsidR="009A56CB">
        <w:t xml:space="preserve"> existing guidelines</w:t>
      </w:r>
      <w:r w:rsidR="00353F56">
        <w:t>. We note that the</w:t>
      </w:r>
      <w:r w:rsidR="00353F56" w:rsidRPr="003F2532">
        <w:t xml:space="preserve"> proportions</w:t>
      </w:r>
      <w:r w:rsidR="00353F56">
        <w:t xml:space="preserve"> in </w:t>
      </w:r>
      <w:r w:rsidR="00353F56" w:rsidRPr="006D6E7B">
        <w:rPr>
          <w:b/>
        </w:rPr>
        <w:t>Figure 2</w:t>
      </w:r>
      <w:r w:rsidR="00353F56" w:rsidRPr="003F2532">
        <w:t xml:space="preserve"> </w:t>
      </w:r>
      <w:r w:rsidR="00F60D5D">
        <w:t xml:space="preserve">are specific to the NLST and </w:t>
      </w:r>
      <w:r w:rsidR="00353F56" w:rsidRPr="003F2532">
        <w:t>may vary with the population risk distribution and over time,</w:t>
      </w:r>
      <w:r w:rsidR="00353F56" w:rsidRPr="003F2532">
        <w:fldChar w:fldCharType="begin" w:fldLock="1"/>
      </w:r>
      <w:r w:rsidR="00353F56">
        <w:instrText>ADDIN CSL_CITATION {"citationItems":[{"id":"ITEM-1","itemData":{"DOI":"10.7326/M17-2067","ISSN":"1539-3704","PMID":"29297008","author":[{"dropping-particle":"","family":"Cheung","given":"Li C","non-dropping-particle":"","parse-names":false,"suffix":""},{"dropping-particle":"","family":"Katki","given":"Hormuzd A","non-dropping-particle":"","parse-names":false,"suffix":""},{"dropping-particle":"","family":"Chaturvedi","given":"Anil K","non-dropping-particle":"","parse-names":false,"suffix":""},{"dropping-particle":"","family":"Jemal","given":"Ahmedin","non-dropping-particle":"","parse-names":false,"suffix":""},{"dropping-particle":"","family":"Berg","given":"Christine D","non-dropping-particle":"","parse-names":false,"suffix":""}],"container-title":"Annals of Internal Medicine","id":"ITEM-1","issue":"3","issued":{"date-parts":[["2018","2","6"]]},"page":"229-232","title":"Preventing lung cancer mortality by computed tomography screening: The effect of risk-based versus U.S. Preventive Services Task Force eligibility criteria, 2005-2015.","type":"article-journal","volume":"168"},"uris":["http://www.mendeley.com/documents/?uuid=6c4c61ab-0882-424c-8eec-105fdcdc19ad"]}],"mendeley":{"formattedCitation":"&lt;sup&gt;25&lt;/sup&gt;","plainTextFormattedCitation":"25","previouslyFormattedCitation":"&lt;sup&gt;24&lt;/sup&gt;"},"properties":{"noteIndex":0},"schema":"https://github.com/citation-style-language/schema/raw/master/csl-citation.json"}</w:instrText>
      </w:r>
      <w:r w:rsidR="00353F56" w:rsidRPr="003F2532">
        <w:fldChar w:fldCharType="separate"/>
      </w:r>
      <w:r w:rsidR="00353F56" w:rsidRPr="00C252F1">
        <w:rPr>
          <w:noProof/>
          <w:vertAlign w:val="superscript"/>
        </w:rPr>
        <w:t>25</w:t>
      </w:r>
      <w:r w:rsidR="00353F56" w:rsidRPr="003F2532">
        <w:fldChar w:fldCharType="end"/>
      </w:r>
      <w:r w:rsidR="00353F56" w:rsidRPr="003F2532">
        <w:t xml:space="preserve"> though the individual risk-benefit tradeoff that they represent might be maintained.</w:t>
      </w:r>
    </w:p>
    <w:p w14:paraId="7F1A0357" w14:textId="436693D3" w:rsidR="00032391" w:rsidRDefault="00895ACD" w:rsidP="00032391">
      <w:pPr>
        <w:spacing w:line="480" w:lineRule="auto"/>
        <w:ind w:firstLine="720"/>
      </w:pPr>
      <w:r w:rsidRPr="003F2532">
        <w:t xml:space="preserve">Our study has </w:t>
      </w:r>
      <w:r>
        <w:t xml:space="preserve">limitations. </w:t>
      </w:r>
      <w:r w:rsidR="000B6686">
        <w:t>External validation</w:t>
      </w:r>
      <w:ins w:id="30" w:author="Hormuzd Katki" w:date="2019-01-19T16:17:00Z">
        <w:r w:rsidR="007F1B45">
          <w:t xml:space="preserve"> of LCRAT+CT</w:t>
        </w:r>
      </w:ins>
      <w:r w:rsidR="000B6686">
        <w:t xml:space="preserve"> </w:t>
      </w:r>
      <w:r w:rsidR="00881344">
        <w:t>is needed</w:t>
      </w:r>
      <w:r w:rsidR="000B6686">
        <w:t xml:space="preserve"> to determine its portability outside the NLST. </w:t>
      </w:r>
      <w:r w:rsidR="003C01EF" w:rsidRPr="00DE04D4">
        <w:t xml:space="preserve">We </w:t>
      </w:r>
      <w:r w:rsidR="003C01EF" w:rsidRPr="00B64F9B">
        <w:t>di</w:t>
      </w:r>
      <w:r w:rsidR="00924139">
        <w:t xml:space="preserve">d not investigate </w:t>
      </w:r>
      <w:r w:rsidR="000B6686">
        <w:t xml:space="preserve">whether other </w:t>
      </w:r>
      <w:r w:rsidR="00881344">
        <w:t xml:space="preserve">pre-screening </w:t>
      </w:r>
      <w:r w:rsidR="00F71E5B">
        <w:t>risk-</w:t>
      </w:r>
      <w:r w:rsidR="000B6686">
        <w:t>models</w:t>
      </w:r>
      <w:r w:rsidR="00924139">
        <w:t xml:space="preserve"> </w:t>
      </w:r>
      <w:r w:rsidR="003C01EF" w:rsidRPr="00B64F9B">
        <w:t>can be s</w:t>
      </w:r>
      <w:r w:rsidR="00291E75" w:rsidRPr="00B64F9B">
        <w:t>ubstituted</w:t>
      </w:r>
      <w:r w:rsidR="00881344">
        <w:t xml:space="preserve"> for LCRAT</w:t>
      </w:r>
      <w:r w:rsidR="00291E75" w:rsidRPr="00B64F9B">
        <w:t>.</w:t>
      </w:r>
      <w:r w:rsidR="00421F96">
        <w:t xml:space="preserve"> </w:t>
      </w:r>
      <w:r w:rsidR="00EC648A">
        <w:t>W</w:t>
      </w:r>
      <w:r w:rsidR="00DE04D4" w:rsidRPr="00B64F9B">
        <w:t>e could not</w:t>
      </w:r>
      <w:r w:rsidR="00A06744">
        <w:t xml:space="preserve"> </w:t>
      </w:r>
      <w:r w:rsidR="00491E12">
        <w:t xml:space="preserve">determine the specific length </w:t>
      </w:r>
      <w:r w:rsidR="00A06744">
        <w:t>that longer intervals shou</w:t>
      </w:r>
      <w:r w:rsidR="00A06744" w:rsidRPr="003F2532">
        <w:t xml:space="preserve">ld be, </w:t>
      </w:r>
      <w:r w:rsidR="00DE04D4" w:rsidRPr="003F2532">
        <w:t>because the NLST used only annual screening.</w:t>
      </w:r>
      <w:r w:rsidR="002B5636" w:rsidRPr="003F2532">
        <w:t xml:space="preserve"> </w:t>
      </w:r>
      <w:r w:rsidR="00881344">
        <w:t>Data from the</w:t>
      </w:r>
      <w:r w:rsidR="00EC648A" w:rsidRPr="003F2532">
        <w:t xml:space="preserve"> NELSON and MILD trials </w:t>
      </w:r>
      <w:r w:rsidR="00A06744" w:rsidRPr="003F2532">
        <w:t>support extending to 2 years, but not longer</w:t>
      </w:r>
      <w:r w:rsidR="00EC648A" w:rsidRPr="003F2532">
        <w:t>.</w:t>
      </w:r>
      <w:r w:rsidR="00EC648A" w:rsidRPr="003F2532">
        <w:fldChar w:fldCharType="begin" w:fldLock="1"/>
      </w:r>
      <w:r w:rsidR="00C252F1">
        <w:instrText>ADDIN CSL_CITATION {"citationItems":[{"id":"ITEM-1","itemData":{"DOI":"10.1164/rccm.201209-1651OC","ISSN":"1535-4970","PMID":"23348977","abstract":"RATIONALE The NELSON (Nederlands Leuvens Longkanker Screenings Onderzoek) trial is, with 15,822 participants, the largest European lung cancer computer tomography screening trial. A volumetry-based screening strategy, stringent criteria for a positive screening, and an increasing length of screening interval are particular features of the NELSON trial. OBJECTIVES To determine the effect of stringent referral criteria and increasing screening interval on the characteristics of screen-detected lung cancers, and to compare this across screening rounds, between sexes, and with other screening trials. METHODS All NELSON participants with screen-detected lung cancer in the first three rounds were included. Lung cancer stage at diagnosis, histological subtype, and tumor localization were compared between the screening rounds, the sexes, and with other screening trials. MEASUREMENTS AND MAIN RESULTS In the first three screening rounds, 200 participants were diagnosed with 209 lung cancers. Of these lung cancers, 70.8% were diagnosed at stage I and 8.1% at stage IIIB-IV, and 51.2% were adenocarcinomas. There was no significant difference in cancer stage, histology, or tumor localization across the screening rounds. Women were diagnosed at a significantly more favorable cancer stage than men. Compared with other trials, the screen-detected lung cancers of the NELSON trial were relatively more often diagnosed at stage I and less often at stage IIIB-IV. CONCLUSIONS Despite stringent criteria for a positive screening, an increasing length of screening interval, and few female participants, the screening strategy of the NELSON trial resulted in a favorable cancer stage distribution at diagnosis, which is essential for the effectiveness of our screening strategy. Clinical trial registered with www.trialregister.nl (ISRCTN63545820).","author":[{"dropping-particle":"","family":"Horeweg","given":"Nanda","non-dropping-particle":"","parse-names":false,"suffix":""},{"dropping-particle":"","family":"Aalst","given":"Carlijn M","non-dropping-particle":"van der","parse-names":false,"suffix":""},{"dropping-particle":"","family":"Thunnissen","given":"Erik","non-dropping-particle":"","parse-names":false,"suffix":""},{"dropping-particle":"","family":"Nackaerts","given":"Kristiaan","non-dropping-particle":"","parse-names":false,"suffix":""},{"dropping-particle":"","family":"Weenink","given":"Carla","non-dropping-particle":"","parse-names":false,"suffix":""},{"dropping-particle":"","family":"Groen","given":"Harry J M","non-dropping-particle":"","parse-names":false,"suffix":""},{"dropping-particle":"","family":"Lammers","given":"Jan-Willem J","non-dropping-particle":"","parse-names":false,"suffix":""},{"dropping-particle":"","family":"Aerts","given":"Joachim G","non-dropping-particle":"","parse-names":false,"suffix":""},{"dropping-particle":"","family":"Scholten","given":"Ernst T","non-dropping-particle":"","parse-names":false,"suffix":""},{"dropping-particle":"","family":"Rosmalen","given":"Joost","non-dropping-particle":"van","parse-names":false,"suffix":""},{"dropping-particle":"","family":"Mali","given":"Willem","non-dropping-particle":"","parse-names":false,"suffix":""},{"dropping-particle":"","family":"Oudkerk","given":"Matthijs","non-dropping-particle":"","parse-names":false,"suffix":""},{"dropping-particle":"","family":"Koning","given":"Harry J","non-dropping-particle":"de","parse-names":false,"suffix":""}],"container-title":"American Journal of Respiratory and Critical Care Medicine","id":"ITEM-1","issue":"8","issued":{"date-parts":[["2013","4","15"]]},"page":"848-54","title":"Characteristics of lung cancers detected by computed tomography screening in the randomized NELSON trial.","type":"article-journal","volume":"187"},"uris":["http://www.mendeley.com/documents/?uuid=c5b74cdd-cd2e-4403-b281-11b854e998bf"]},{"id":"ITEM-2","itemData":{"DOI":"10.1136/thoraxjnl-2016-208655","ISSN":"1468-3296","PMID":"27364640","abstract":"BACKGROUND In the USA annual lung cancer screening is recommended. However, the optimal screening strategy (eg, screening interval, screening rounds) is unknown. This study provides results of the fourth screening round after a 2.5-year interval in the Dutch-Belgian Lung Cancer Screening trial (NELSON). METHODS Europe's largest, sufficiently powered randomised lung cancer screening trial was designed to determine whether low-dose CT screening reduces lung cancer mortality by ≥25% compared with no screening after 10 years of follow-up. The screening arm (n=7915) received screening at baseline, after 1 year, 2 years and 2.5 years. Performance of the NELSON screening strategy in the final fourth round was evaluated. Comparisons were made between lung cancers detected in the first three rounds, in the final round and during the 2.5-year interval. RESULTS In round 4, 46 cancers were screen-detected and there were 28 interval cancers between the third and fourth screenings. Compared with the second round screening (1-year interval), in round 4 a higher proportion of stage IIIb/IV cancers (17.3% vs 6.8%, p=0.02) and higher proportions of squamous-cell, bronchoalveolar and small-cell carcinomas (p=0.001) were detected. Compared with a 2-year interval, the 2.5-year interval showed a higher non-significant stage distribution (stage IIIb/IV 17.3% vs 5.2%, p=0.10). Additionally, more interval cancers manifested in the 2.5-year interval than in the intervals of previous rounds (28 vs 5 and 28 vs 19). CONCLUSIONS A 2.5-year interval reduced the effect of screening: the interval cancer rate was higher compared with the 1-year and 2-year intervals, and proportion of advanced disease stage in the final round was higher compared with the previous rounds. TRIAL REGISTRATION NUMBER ISRCTN63545820.","author":[{"dropping-particle":"","family":"Yousaf-Khan","given":"Uraujh","non-dropping-particle":"","parse-names":false,"suffix":""},{"dropping-particle":"","family":"Aalst","given":"Carlijn","non-dropping-particle":"van der","parse-names":false,"suffix":""},{"dropping-particle":"","family":"Jong","given":"Pim A","non-dropping-particle":"de","parse-names":false,"suffix":""},{"dropping-particle":"","family":"Heuvelmans","given":"Marjolein","non-dropping-particle":"","parse-names":false,"suffix":""},{"dropping-particle":"","family":"Scholten","given":"Ernst","non-dropping-particle":"","parse-names":false,"suffix":""},{"dropping-particle":"","family":"Lammers","given":"Jan-Willem","non-dropping-particle":"","parse-names":false,"suffix":""},{"dropping-particle":"","family":"Ooijen","given":"Peter","non-dropping-particle":"van","parse-names":false,"suffix":""},{"dropping-particle":"","family":"Nackaerts","given":"Kristiaan","non-dropping-particle":"","parse-names":false,"suffix":""},{"dropping-particle":"","family":"Weenink","given":"Carla","non-dropping-particle":"","parse-names":false,"suffix":""},{"dropping-particle":"","family":"Groen","given":"Harry","non-dropping-particle":"","parse-names":false,"suffix":""},{"dropping-particle":"","family":"Vliegenthart","given":"Rozemarijn","non-dropping-particle":"","parse-names":false,"suffix":""},{"dropping-particle":"","family":"Haaf","given":"Kevin","non-dropping-particle":"Ten","parse-names":false,"suffix":""},{"dropping-particle":"","family":"Oudkerk","given":"Matthijs","non-dropping-particle":"","parse-names":false,"suffix":""},{"dropping-particle":"","family":"Koning","given":"Harry","non-dropping-particle":"de","parse-names":false,"suffix":""}],"container-title":"Thorax","id":"ITEM-2","issue":"1","issued":{"date-parts":[["2017","1"]]},"page":"48-56","title":"Final screening round of the NELSON lung cancer screening trial: the effect of a 2.5-year screening interval.","type":"article-journal","volume":"72"},"uris":["http://www.mendeley.com/documents/?uuid=4a649332-2919-4223-be8f-0d3fd87323af"]},{"id":"ITEM-3","itemData":{"DOI":"10.1007/s00330-016-4228-3","ISSN":"1432-1084","PMID":"26868497","abstract":"OBJECTIVES To compare the performance metrics of two different strategies of lung cancer screening by low-dose computed tomography (LDCT), namely, annual (LDCT1) or biennial (LDCT2) screen. METHODS Recall rate, detection rate, interval cancers, sensitivity, specificity, positive and negative predictive values (PPV and NPV, respectively) were compared between LDCT1 and LDCT2 arms of the MILD trial over the first seven (T0-T6; median follow-up 7.3 years) and four rounds (T0-T3; median follow-up 7.3 years), respectively. RESULTS 1152 LDCT1 and 1151 LDCT2 participants underwent a total of 6893 and 4715 LDCT scans, respectively. The overall recall rate was higher in LDCT2 arm (6.97 %) than in LDCT1 arm (5.81 %) (p = 0.01), which was counterbalanced by the overall lower number of LDCT scans. No difference was observed for the overall detection rate (0.56 % in both arms). The two LDCT arms had similar specificity (99.2 % in both arms), sensitivity (73.5 %, in LDCT2 vs. 68.5 % in LDCT1, p = 0.62), PPV (42.4 %, in LDCT2, vs. 40.6 %, in LDCT1, p = 0.83) and NPV (99.8 %, in LDCT2 vs. 99.7 %, in LDCT1, p = 0.71). CONCLUSION Biennial screen may save about one third of LDCT scans with similar performance indicators as compared to annual screening. KEY POINTS • Biennial LDCT screening may be as efficient as the annual screening. • Annual and biennial LDCT screening have similar frequency of interval lung cancers. • Biennial screening may save about one third of LDCT scans.","author":[{"dropping-particle":"","family":"Sverzellati","given":"Nicola","non-dropping-particle":"","parse-names":false,"suffix":""},{"dropping-particle":"","family":"Silva","given":"M","non-dropping-particle":"","parse-names":false,"suffix":""},{"dropping-particle":"","family":"Calareso","given":"G","non-dropping-particle":"","parse-names":false,"suffix":""},{"dropping-particle":"","family":"Galeone","given":"C","non-dropping-particle":"","parse-names":false,"suffix":""},{"dropping-particle":"","family":"Marchianò","given":"A","non-dropping-particle":"","parse-names":false,"suffix":""},{"dropping-particle":"","family":"Sestini","given":"S","non-dropping-particle":"","parse-names":false,"suffix":""},{"dropping-particle":"","family":"Sozzi","given":"G","non-dropping-particle":"","parse-names":false,"suffix":""},{"dropping-particle":"","family":"Pastorino","given":"U","non-dropping-particle":"","parse-names":false,"suffix":""}],"container-title":"European Radiology","id":"ITEM-3","issue":"11","issued":{"date-parts":[["2016","11"]]},"page":"3821-3829","title":"Low-dose computed tomography for lung cancer screening: comparison of performance between annual and biennial screen.","type":"article-journal","volume":"26"},"uris":["http://www.mendeley.com/documents/?uuid=211bd47c-d1ce-4414-b136-69687f0971f3"]}],"mendeley":{"formattedCitation":"&lt;sup&gt;29–31&lt;/sup&gt;","plainTextFormattedCitation":"29–31","previouslyFormattedCitation":"&lt;sup&gt;28–30&lt;/sup&gt;"},"properties":{"noteIndex":0},"schema":"https://github.com/citation-style-language/schema/raw/master/csl-citation.json"}</w:instrText>
      </w:r>
      <w:r w:rsidR="00EC648A" w:rsidRPr="003F2532">
        <w:fldChar w:fldCharType="separate"/>
      </w:r>
      <w:r w:rsidR="00C252F1" w:rsidRPr="00C252F1">
        <w:rPr>
          <w:noProof/>
          <w:vertAlign w:val="superscript"/>
        </w:rPr>
        <w:t>29–31</w:t>
      </w:r>
      <w:r w:rsidR="00EC648A" w:rsidRPr="003F2532">
        <w:fldChar w:fldCharType="end"/>
      </w:r>
      <w:r w:rsidR="00C24DC2" w:rsidRPr="003F2532">
        <w:t xml:space="preserve"> </w:t>
      </w:r>
      <w:r w:rsidR="00032391">
        <w:t>Our</w:t>
      </w:r>
      <w:r w:rsidR="003F2532" w:rsidRPr="003F2532">
        <w:t xml:space="preserve"> calculations do not consider that </w:t>
      </w:r>
      <w:r w:rsidR="00F71E5B">
        <w:t xml:space="preserve">some </w:t>
      </w:r>
      <w:r w:rsidR="003F2532" w:rsidRPr="003F2532">
        <w:t xml:space="preserve">individuals with deleterious CT features may have reduced </w:t>
      </w:r>
      <w:r w:rsidR="00881344">
        <w:t xml:space="preserve">life-expectancy and thus lower </w:t>
      </w:r>
      <w:r w:rsidR="00881344">
        <w:lastRenderedPageBreak/>
        <w:t xml:space="preserve">benefit from annual </w:t>
      </w:r>
      <w:r w:rsidR="003F2532" w:rsidRPr="003F2532">
        <w:t>screening</w:t>
      </w:r>
      <w:r w:rsidR="00881344">
        <w:t>.</w:t>
      </w:r>
      <w:r w:rsidR="00032391">
        <w:t xml:space="preserve"> </w:t>
      </w:r>
      <w:r w:rsidR="000150EA">
        <w:t xml:space="preserve">LCRAT+CT </w:t>
      </w:r>
      <w:r w:rsidR="00032391">
        <w:t>only applies to</w:t>
      </w:r>
      <w:r w:rsidR="00032391" w:rsidRPr="003F2532">
        <w:t xml:space="preserve"> individuals who fit the NLST definition of screen-negative</w:t>
      </w:r>
      <w:r w:rsidR="00032391">
        <w:t xml:space="preserve"> (i.e. no </w:t>
      </w:r>
      <w:r w:rsidR="00A128EC">
        <w:t xml:space="preserve">≥4mm </w:t>
      </w:r>
      <w:r w:rsidR="00032391">
        <w:t>nodules).</w:t>
      </w:r>
      <w:r w:rsidR="00ED7B28">
        <w:t xml:space="preserve"> </w:t>
      </w:r>
      <w:r w:rsidR="0039502F">
        <w:t>Finally, w</w:t>
      </w:r>
      <w:r w:rsidR="000B0C7D">
        <w:t xml:space="preserve">e </w:t>
      </w:r>
      <w:r w:rsidR="0039502F">
        <w:t>did</w:t>
      </w:r>
      <w:r w:rsidR="000B0C7D">
        <w:t xml:space="preserve"> not </w:t>
      </w:r>
      <w:r w:rsidR="007A1949">
        <w:t>estima</w:t>
      </w:r>
      <w:r w:rsidR="0039502F">
        <w:t>te</w:t>
      </w:r>
      <w:r w:rsidR="007A1949">
        <w:t xml:space="preserve"> the </w:t>
      </w:r>
      <w:r w:rsidR="00FE37AB">
        <w:t>reduction in screening effectiveness</w:t>
      </w:r>
      <w:r w:rsidR="0039502F">
        <w:t xml:space="preserve"> </w:t>
      </w:r>
      <w:r w:rsidR="00146A2D">
        <w:t>from</w:t>
      </w:r>
      <w:r w:rsidR="0039502F">
        <w:t xml:space="preserve"> lengthening intervals</w:t>
      </w:r>
      <w:r w:rsidR="007A1949">
        <w:t>.</w:t>
      </w:r>
    </w:p>
    <w:p w14:paraId="521B38DF" w14:textId="55519651" w:rsidR="00C277F3" w:rsidRDefault="003D6801" w:rsidP="00032391">
      <w:pPr>
        <w:spacing w:line="480" w:lineRule="auto"/>
        <w:sectPr w:rsidR="00C277F3" w:rsidSect="00C277F3">
          <w:pgSz w:w="12240" w:h="15840"/>
          <w:pgMar w:top="1440" w:right="1440" w:bottom="1440" w:left="1440" w:header="720" w:footer="720" w:gutter="0"/>
          <w:lnNumType w:countBy="1" w:restart="continuous"/>
          <w:cols w:space="720"/>
          <w:docGrid w:linePitch="360"/>
        </w:sectPr>
      </w:pPr>
      <w:r>
        <w:tab/>
      </w:r>
      <w:r w:rsidR="00F26C4B">
        <w:t>When considering for whom to lengthen screening intervals, guidelines committees might consider the benefit-harm tradeoff we presented within the broader context of feasibility, acceptability to patients, potential reduction in screening effectiveness, and costs. Like the decision to screen, the decision to lengthen intervals may be highly preference-sensitive for many patients.</w:t>
      </w:r>
      <w:r w:rsidR="00F26C4B">
        <w:fldChar w:fldCharType="begin" w:fldLock="1"/>
      </w:r>
      <w:r w:rsidR="00C252F1">
        <w:instrText>ADDIN CSL_CITATION {"citationItems":[{"id":"ITEM-1","itemData":{"DOI":"10.7326/M17-2561","ISSN":"1539-3704","PMID":"29809244","abstract":"Background Many health systems are exploring how to implement low-dose computed tomography (LDCT) screening programs that are effective and patient-centered. Objective To examine factors that influence when LDCT screening is preference-sensitive. Design State-transition microsimulation model. Data Sources Two large randomized trials, published decision analyses, and the SEER (Surveillance, Epidemiology, and End Results) cancer registry. Target Population U.S.-representative sample of simulated patients meeting current U.S. Preventive Services Task Force criteria for screening eligibility. Time Horizon Lifetime. Perspective Individual. Intervention LDCT screening annually for 3 years. Outcome Measures Lifetime quality-adjusted life-year gains and reduction in lung cancer mortality. To examine the effect of preferences on net benefit, disutilities (the \"degree of dislike\") quantifying the burden of screening and follow-up were varied across a likely range. The effect of varying the rate of false-positive screening results and overdiagnosis associated with screening was also examined. Results of Base-Case Analysis Moderate differences in preferences about the downsides of LDCT screening influenced whether screening was appropriate for eligible persons with annual lung cancer risk less than 0.3% or life expectancy less than 10.5 years. For higher-risk eligible persons with longer life expectancy (roughly 50% of the study population), the benefits of LDCT screening overcame even highly negative views about screening and its downsides. Results of Sensitivity Analysis Rates of false-positive findings and overdiagnosed lung cancer were not highly influential. Limitation The quantitative thresholds that were identified may vary depending on the structure of the microsimulation model. Conclusion Identifying circumstances in which LDCT screening is more versus less preference-sensitive may help clinicians personalize their screening discussions, tailoring to both preferences and clinical benefit. Primary Funding Source None.","author":[{"dropping-particle":"","family":"Caverly","given":"Tanner J","non-dropping-particle":"","parse-names":false,"suffix":""},{"dropping-particle":"","family":"Cao","given":"Pianpian","non-dropping-particle":"","parse-names":false,"suffix":""},{"dropping-particle":"","family":"Hayward","given":"Rodney A","non-dropping-particle":"","parse-names":false,"suffix":""},{"dropping-particle":"","family":"Meza","given":"Rafael","non-dropping-particle":"","parse-names":false,"suffix":""}],"container-title":"Annals of Internal Medicine","id":"ITEM-1","issue":"1","issued":{"date-parts":[["2018","7"]]},"page":"1-9","title":"Identifying patients for whom lung cancer screening is preference-sensitive: A microsimulation study.","type":"article-journal","volume":"169"},"uris":["http://www.mendeley.com/documents/?uuid=dd1565a6-b956-4bee-8712-1765ad75d602","http://www.mendeley.com/documents/?uuid=691447b4-61a1-4761-b206-86fb92ce0ccd"]}],"mendeley":{"formattedCitation":"&lt;sup&gt;23&lt;/sup&gt;","plainTextFormattedCitation":"23","previouslyFormattedCitation":"&lt;sup&gt;23&lt;/sup&gt;"},"properties":{"noteIndex":0},"schema":"https://github.com/citation-style-language/schema/raw/master/csl-citation.json"}</w:instrText>
      </w:r>
      <w:r w:rsidR="00F26C4B">
        <w:fldChar w:fldCharType="separate"/>
      </w:r>
      <w:r w:rsidR="00F26C4B" w:rsidRPr="004C712E">
        <w:rPr>
          <w:noProof/>
          <w:vertAlign w:val="superscript"/>
        </w:rPr>
        <w:t>23</w:t>
      </w:r>
      <w:r w:rsidR="00F26C4B">
        <w:fldChar w:fldCharType="end"/>
      </w:r>
      <w:r w:rsidR="00F26C4B">
        <w:t xml:space="preserve"> </w:t>
      </w:r>
      <w:r w:rsidR="00F05843">
        <w:t xml:space="preserve">Ultimately, </w:t>
      </w:r>
      <w:r w:rsidR="00ED53BD">
        <w:t xml:space="preserve">the individualized decision-making offered by </w:t>
      </w:r>
      <w:r w:rsidR="00F05843">
        <w:t xml:space="preserve">our approach </w:t>
      </w:r>
      <w:r w:rsidR="00F26C4B">
        <w:t>may provide a</w:t>
      </w:r>
      <w:r w:rsidR="00032391">
        <w:t xml:space="preserve">n important </w:t>
      </w:r>
      <w:r w:rsidR="00F05843">
        <w:t>avenue</w:t>
      </w:r>
      <w:r w:rsidR="00F26C4B">
        <w:t xml:space="preserve"> </w:t>
      </w:r>
      <w:r w:rsidR="00B42000">
        <w:t>to</w:t>
      </w:r>
      <w:r w:rsidR="00F05843">
        <w:t xml:space="preserve"> </w:t>
      </w:r>
      <w:r w:rsidR="00B42000">
        <w:t>improve</w:t>
      </w:r>
      <w:r w:rsidR="00F26C4B">
        <w:t xml:space="preserve"> </w:t>
      </w:r>
      <w:r w:rsidR="00A62A4B">
        <w:t>efficiency</w:t>
      </w:r>
      <w:r w:rsidR="00B95A94">
        <w:t xml:space="preserve"> </w:t>
      </w:r>
      <w:r w:rsidR="00F26C4B">
        <w:t>and reduce harms in CT screening.</w:t>
      </w:r>
      <w:r w:rsidR="00C277F3">
        <w:t xml:space="preserve"> </w:t>
      </w:r>
    </w:p>
    <w:p w14:paraId="307BD4E9" w14:textId="72231446" w:rsidR="00CA6742" w:rsidRDefault="00CA6742">
      <w:pPr>
        <w:rPr>
          <w:b/>
        </w:rPr>
      </w:pPr>
    </w:p>
    <w:p w14:paraId="58FA3548" w14:textId="0D322BB8" w:rsidR="003E6483" w:rsidRPr="005F05D5" w:rsidRDefault="007F304D" w:rsidP="005F05D5">
      <w:pPr>
        <w:spacing w:line="480" w:lineRule="auto"/>
        <w:jc w:val="center"/>
        <w:rPr>
          <w:b/>
        </w:rPr>
      </w:pPr>
      <w:r w:rsidRPr="00266A45">
        <w:rPr>
          <w:b/>
        </w:rPr>
        <w:t>References</w:t>
      </w:r>
    </w:p>
    <w:p w14:paraId="24881B87" w14:textId="27CDA5D1" w:rsidR="00C252F1" w:rsidRPr="00C252F1" w:rsidRDefault="009D70EF" w:rsidP="00C252F1">
      <w:pPr>
        <w:widowControl w:val="0"/>
        <w:autoSpaceDE w:val="0"/>
        <w:autoSpaceDN w:val="0"/>
        <w:adjustRightInd w:val="0"/>
        <w:spacing w:line="480" w:lineRule="auto"/>
        <w:ind w:left="640" w:hanging="640"/>
        <w:rPr>
          <w:rFonts w:cs="Times New Roman"/>
          <w:noProof/>
        </w:rPr>
      </w:pPr>
      <w:r>
        <w:fldChar w:fldCharType="begin" w:fldLock="1"/>
      </w:r>
      <w:r>
        <w:instrText xml:space="preserve">ADDIN Mendeley Bibliography CSL_BIBLIOGRAPHY </w:instrText>
      </w:r>
      <w:r>
        <w:fldChar w:fldCharType="separate"/>
      </w:r>
      <w:r w:rsidR="00C252F1" w:rsidRPr="00C252F1">
        <w:rPr>
          <w:rFonts w:cs="Times New Roman"/>
          <w:noProof/>
        </w:rPr>
        <w:t xml:space="preserve">1. </w:t>
      </w:r>
      <w:r w:rsidR="00C252F1" w:rsidRPr="00C252F1">
        <w:rPr>
          <w:rFonts w:cs="Times New Roman"/>
          <w:noProof/>
        </w:rPr>
        <w:tab/>
        <w:t xml:space="preserve">National Lung Screening Trial Research Team, Aberle DR, Adams AM, et al. Reduced lung-cancer mortality with low-dose computed tomographic screening. N Engl J Med 2011;365(5):395–409. </w:t>
      </w:r>
    </w:p>
    <w:p w14:paraId="1494D340"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2. </w:t>
      </w:r>
      <w:r w:rsidRPr="00C252F1">
        <w:rPr>
          <w:rFonts w:cs="Times New Roman"/>
          <w:noProof/>
        </w:rPr>
        <w:tab/>
        <w:t xml:space="preserve">Bach PB, Mirkin JN, Oliver TK, et al. Benefits and harms of CT screening for lung cancer: a systematic review. JAMA 2012;307(22):2418–29. </w:t>
      </w:r>
    </w:p>
    <w:p w14:paraId="2C79037C"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3. </w:t>
      </w:r>
      <w:r w:rsidRPr="00C252F1">
        <w:rPr>
          <w:rFonts w:cs="Times New Roman"/>
          <w:noProof/>
        </w:rPr>
        <w:tab/>
        <w:t xml:space="preserve">Bach PB. Raising the bar for the U.S. Preventive Services Task Force. Ann Intern Med 2014;160(5):365–6. </w:t>
      </w:r>
    </w:p>
    <w:p w14:paraId="39877F98"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4. </w:t>
      </w:r>
      <w:r w:rsidRPr="00C252F1">
        <w:rPr>
          <w:rFonts w:cs="Times New Roman"/>
          <w:noProof/>
        </w:rPr>
        <w:tab/>
        <w:t xml:space="preserve">Kinsinger LS, Anderson C, Kim J, et al. Implementation of lung cancer screening in the Veterans Health Administration. JAMA Intern Med 2017;177(3):399–406. </w:t>
      </w:r>
    </w:p>
    <w:p w14:paraId="1E36B201"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5. </w:t>
      </w:r>
      <w:r w:rsidRPr="00C252F1">
        <w:rPr>
          <w:rFonts w:cs="Times New Roman"/>
          <w:noProof/>
        </w:rPr>
        <w:tab/>
        <w:t xml:space="preserve">de Koning HJ, Meza R, Plevritis SK, et al. Benefits and harms of computed tomography lung cancer screening strategies: a comparative modeling study for the U.S. Preventive Services Task Force. Ann Intern Med 2014;160(5):311–20. </w:t>
      </w:r>
    </w:p>
    <w:p w14:paraId="3357844A"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6. </w:t>
      </w:r>
      <w:r w:rsidRPr="00C252F1">
        <w:rPr>
          <w:rFonts w:cs="Times New Roman"/>
          <w:noProof/>
        </w:rPr>
        <w:tab/>
        <w:t xml:space="preserve">Jemal A, Fedewa SA. Lung cancer screening with low-dose computed tomography in the United States - 2010 to 2015. JAMA Oncol 2017;3(9):1278–81. </w:t>
      </w:r>
    </w:p>
    <w:p w14:paraId="3F7AE000"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7. </w:t>
      </w:r>
      <w:r w:rsidRPr="00C252F1">
        <w:rPr>
          <w:rFonts w:cs="Times New Roman"/>
          <w:noProof/>
        </w:rPr>
        <w:tab/>
        <w:t xml:space="preserve">Green AK, Bach P. Model-based eligibility for lung cancer screening: Where theory meets practice. Ann Intern Med 2018;168(3):223–4. </w:t>
      </w:r>
    </w:p>
    <w:p w14:paraId="67F04706"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8. </w:t>
      </w:r>
      <w:r w:rsidRPr="00C252F1">
        <w:rPr>
          <w:rFonts w:cs="Times New Roman"/>
          <w:noProof/>
        </w:rPr>
        <w:tab/>
        <w:t xml:space="preserve">Patz EF, Greco E, Gatsonis C, Pinsky P, Kramer BS, Aberle DR. Lung cancer incidence and mortality in National Lung Screening Trial participants who underwent low-dose CT prevalence screening: a retrospective cohort analysis of a randomised, multicentre, diagnostic screening trial. Lancet Oncol 2016;17(5):590–9. </w:t>
      </w:r>
    </w:p>
    <w:p w14:paraId="07E1A805" w14:textId="77777777" w:rsidR="00C252F1" w:rsidRPr="004A7164" w:rsidRDefault="00C252F1" w:rsidP="00C252F1">
      <w:pPr>
        <w:widowControl w:val="0"/>
        <w:autoSpaceDE w:val="0"/>
        <w:autoSpaceDN w:val="0"/>
        <w:adjustRightInd w:val="0"/>
        <w:spacing w:line="480" w:lineRule="auto"/>
        <w:ind w:left="640" w:hanging="640"/>
        <w:rPr>
          <w:rFonts w:cs="Times New Roman"/>
          <w:noProof/>
          <w:lang w:val="fr-FR"/>
        </w:rPr>
      </w:pPr>
      <w:r w:rsidRPr="00C252F1">
        <w:rPr>
          <w:rFonts w:cs="Times New Roman"/>
          <w:noProof/>
        </w:rPr>
        <w:t xml:space="preserve">9. </w:t>
      </w:r>
      <w:r w:rsidRPr="00C252F1">
        <w:rPr>
          <w:rFonts w:cs="Times New Roman"/>
          <w:noProof/>
        </w:rPr>
        <w:tab/>
        <w:t xml:space="preserve">Tammemagi MC, Schmidt H, Martel S, et al. Participant selection for lung cancer screening by risk modelling (the Pan-Canadian Early Detection of Lung Cancer [PanCan] study): a single-arm, prospective study. </w:t>
      </w:r>
      <w:r w:rsidRPr="004A7164">
        <w:rPr>
          <w:rFonts w:cs="Times New Roman"/>
          <w:noProof/>
          <w:lang w:val="fr-FR"/>
        </w:rPr>
        <w:t xml:space="preserve">Lancet Oncol 2017;18(11):1523–31. </w:t>
      </w:r>
    </w:p>
    <w:p w14:paraId="76F77E70"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4A7164">
        <w:rPr>
          <w:rFonts w:cs="Times New Roman"/>
          <w:noProof/>
          <w:lang w:val="fr-FR"/>
        </w:rPr>
        <w:lastRenderedPageBreak/>
        <w:t xml:space="preserve">10. </w:t>
      </w:r>
      <w:r w:rsidRPr="004A7164">
        <w:rPr>
          <w:rFonts w:cs="Times New Roman"/>
          <w:noProof/>
          <w:lang w:val="fr-FR"/>
        </w:rPr>
        <w:tab/>
        <w:t xml:space="preserve">Horeweg N, van Rosmalen J, Heuvelmans MA, et al. </w:t>
      </w:r>
      <w:r w:rsidRPr="00C252F1">
        <w:rPr>
          <w:rFonts w:cs="Times New Roman"/>
          <w:noProof/>
        </w:rPr>
        <w:t xml:space="preserve">Lung cancer probability in patients with CT-detected pulmonary nodules: a prespecified analysis of data from the NELSON trial of low-dose CT screening. Lancet Oncol 2014;15(12):1332–41. </w:t>
      </w:r>
    </w:p>
    <w:p w14:paraId="0FBA787D"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11. </w:t>
      </w:r>
      <w:r w:rsidRPr="00C252F1">
        <w:rPr>
          <w:rFonts w:cs="Times New Roman"/>
          <w:noProof/>
        </w:rPr>
        <w:tab/>
        <w:t xml:space="preserve">van der Aalst CM, Ten Haaf K, de Koning HJ. Lung cancer screening: latest developments and unanswered questions. Lancet Respir Med 2016;4(9):749–61. </w:t>
      </w:r>
    </w:p>
    <w:p w14:paraId="7FAD192A"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12. </w:t>
      </w:r>
      <w:r w:rsidRPr="00C252F1">
        <w:rPr>
          <w:rFonts w:cs="Times New Roman"/>
          <w:noProof/>
        </w:rPr>
        <w:tab/>
        <w:t xml:space="preserve">Field JK, Duffy SW. Lung cancer CT screening: is annual screening necessary? Lancet Oncol 2016;17(5):543–4. </w:t>
      </w:r>
    </w:p>
    <w:p w14:paraId="2EAB6495"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13. </w:t>
      </w:r>
      <w:r w:rsidRPr="00C252F1">
        <w:rPr>
          <w:rFonts w:cs="Times New Roman"/>
          <w:noProof/>
        </w:rPr>
        <w:tab/>
        <w:t xml:space="preserve">Karachaliou N, Sosa AE, Rosell R. Annual or biennial lung cancer CT screening? J Thorac Dis 2016;8(9):2424–6. </w:t>
      </w:r>
    </w:p>
    <w:p w14:paraId="003E7995"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14. </w:t>
      </w:r>
      <w:r w:rsidRPr="00C252F1">
        <w:rPr>
          <w:rFonts w:cs="Times New Roman"/>
          <w:noProof/>
        </w:rPr>
        <w:tab/>
        <w:t xml:space="preserve">Ridge CA, Boiselle PM. Optimizing the lung cancer screening interval: the world is waiting. J Thorac Dis 2016;8(10):E1369–70. </w:t>
      </w:r>
    </w:p>
    <w:p w14:paraId="77CAE73F"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15. </w:t>
      </w:r>
      <w:r w:rsidRPr="00C252F1">
        <w:rPr>
          <w:rFonts w:cs="Times New Roman"/>
          <w:noProof/>
        </w:rPr>
        <w:tab/>
        <w:t xml:space="preserve">Kavanagh J, Liu G, Menezes R, et al. Importance of long-term low-dose CT follow-up after negative findings at previous lung cancer screening. Radiology 2018;180053. </w:t>
      </w:r>
    </w:p>
    <w:p w14:paraId="3E165CD7"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16. </w:t>
      </w:r>
      <w:r w:rsidRPr="00C252F1">
        <w:rPr>
          <w:rFonts w:cs="Times New Roman"/>
          <w:noProof/>
        </w:rPr>
        <w:tab/>
        <w:t>Schreuder A, Schaefer-Prokop CM, Scholten ET, Jacobs C, Prokop M, van Ginneken B. Lung cancer risk to personalise annual and biennial follow-up computed tomography screening. Thorax 2018;</w:t>
      </w:r>
    </w:p>
    <w:p w14:paraId="7AF47D31"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17. </w:t>
      </w:r>
      <w:r w:rsidRPr="00C252F1">
        <w:rPr>
          <w:rFonts w:cs="Times New Roman"/>
          <w:noProof/>
        </w:rPr>
        <w:tab/>
        <w:t xml:space="preserve">McWilliams A, Tammemagi MC, Mayo JR, et al. Probability of cancer in pulmonary nodules detected on first screening CT. N Engl J Med 2013;369(10):910–9. </w:t>
      </w:r>
    </w:p>
    <w:p w14:paraId="1073BFE2"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18. </w:t>
      </w:r>
      <w:r w:rsidRPr="00C252F1">
        <w:rPr>
          <w:rFonts w:cs="Times New Roman"/>
          <w:noProof/>
        </w:rPr>
        <w:tab/>
        <w:t xml:space="preserve">Katki HA, Kovalchik SA, Berg CD, Cheung LC, Chaturvedi AK. Development and validation of risk models to select ever-smokers for CT lung cancer screening. JAMA 2016;315(21):2300–11. </w:t>
      </w:r>
    </w:p>
    <w:p w14:paraId="4394F6FA"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19. </w:t>
      </w:r>
      <w:r w:rsidRPr="00C252F1">
        <w:rPr>
          <w:rFonts w:cs="Times New Roman"/>
          <w:noProof/>
        </w:rPr>
        <w:tab/>
        <w:t>National Cancer Institute. Lung cancer risk assessment tool. Accessed 2018 Apr 17. Available at https://analysistools.nci.nih.gov/lungCancerRiskAssessment/.</w:t>
      </w:r>
    </w:p>
    <w:p w14:paraId="44D39F4D"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20. </w:t>
      </w:r>
      <w:r w:rsidRPr="00C252F1">
        <w:rPr>
          <w:rFonts w:cs="Times New Roman"/>
          <w:noProof/>
        </w:rPr>
        <w:tab/>
        <w:t xml:space="preserve">Diggle P, Heagerty P, Liang K-Y, Zeger S. Chapter 10: Transition Models. In: Analysis of Longitudinal Data, Second Edition. 2013. </w:t>
      </w:r>
    </w:p>
    <w:p w14:paraId="05931595" w14:textId="77777777" w:rsidR="00C252F1" w:rsidRPr="004A7164" w:rsidRDefault="00C252F1" w:rsidP="00C252F1">
      <w:pPr>
        <w:widowControl w:val="0"/>
        <w:autoSpaceDE w:val="0"/>
        <w:autoSpaceDN w:val="0"/>
        <w:adjustRightInd w:val="0"/>
        <w:spacing w:line="480" w:lineRule="auto"/>
        <w:ind w:left="640" w:hanging="640"/>
        <w:rPr>
          <w:rFonts w:cs="Times New Roman"/>
          <w:noProof/>
          <w:lang w:val="fr-FR"/>
        </w:rPr>
      </w:pPr>
      <w:r w:rsidRPr="00C252F1">
        <w:rPr>
          <w:rFonts w:cs="Times New Roman"/>
          <w:noProof/>
        </w:rPr>
        <w:lastRenderedPageBreak/>
        <w:t xml:space="preserve">21. </w:t>
      </w:r>
      <w:r w:rsidRPr="00C252F1">
        <w:rPr>
          <w:rFonts w:cs="Times New Roman"/>
          <w:noProof/>
        </w:rPr>
        <w:tab/>
        <w:t xml:space="preserve">Wacholder S. Binomial regression in GLIM: estimating risk ratios and risk differences. </w:t>
      </w:r>
      <w:r w:rsidRPr="004A7164">
        <w:rPr>
          <w:rFonts w:cs="Times New Roman"/>
          <w:noProof/>
          <w:lang w:val="fr-FR"/>
        </w:rPr>
        <w:t xml:space="preserve">Am J Epidemiol 1986;123(1):174–84. </w:t>
      </w:r>
    </w:p>
    <w:p w14:paraId="76AFA8FA"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4A7164">
        <w:rPr>
          <w:rFonts w:cs="Times New Roman"/>
          <w:noProof/>
          <w:lang w:val="fr-FR"/>
        </w:rPr>
        <w:t xml:space="preserve">22. </w:t>
      </w:r>
      <w:r w:rsidRPr="004A7164">
        <w:rPr>
          <w:rFonts w:cs="Times New Roman"/>
          <w:noProof/>
          <w:lang w:val="fr-FR"/>
        </w:rPr>
        <w:tab/>
        <w:t xml:space="preserve">Gierada DS, Pinsky PF, Duan F, et al. </w:t>
      </w:r>
      <w:r w:rsidRPr="00C252F1">
        <w:rPr>
          <w:rFonts w:cs="Times New Roman"/>
          <w:noProof/>
        </w:rPr>
        <w:t xml:space="preserve">Interval lung cancer after a negative CT screening examination: CT findings and outcomes in National Lung Screening Trial participants. Eur Radiol 2017;27(8):3249–56. </w:t>
      </w:r>
    </w:p>
    <w:p w14:paraId="4BF27355"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23. </w:t>
      </w:r>
      <w:r w:rsidRPr="00C252F1">
        <w:rPr>
          <w:rFonts w:cs="Times New Roman"/>
          <w:noProof/>
        </w:rPr>
        <w:tab/>
        <w:t xml:space="preserve">Caverly TJ, Cao P, Hayward RA, Meza R. Identifying patients for whom lung cancer screening is preference-sensitive: A microsimulation study. Ann Intern Med 2018;169(1):1–9. </w:t>
      </w:r>
    </w:p>
    <w:p w14:paraId="2F3F6F1A"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24. </w:t>
      </w:r>
      <w:r w:rsidRPr="00C252F1">
        <w:rPr>
          <w:rFonts w:cs="Times New Roman"/>
          <w:noProof/>
        </w:rPr>
        <w:tab/>
        <w:t xml:space="preserve">Moyer VA. Screening for lung cancer: U.S. Preventive Services Task Force recommendation statement. Ann Intern Med 2014;160(5):330–8. </w:t>
      </w:r>
    </w:p>
    <w:p w14:paraId="2F960F83"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25. </w:t>
      </w:r>
      <w:r w:rsidRPr="00C252F1">
        <w:rPr>
          <w:rFonts w:cs="Times New Roman"/>
          <w:noProof/>
        </w:rPr>
        <w:tab/>
        <w:t xml:space="preserve">Cheung LC, Katki HA, Chaturvedi AK, Jemal A, Berg CD. Preventing lung cancer mortality by computed tomography screening: The effect of risk-based versus U.S. Preventive Services Task Force eligibility criteria, 2005-2015. Ann Intern Med 2018;168(3):229–32. </w:t>
      </w:r>
    </w:p>
    <w:p w14:paraId="2ADDF0FA"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26. </w:t>
      </w:r>
      <w:r w:rsidRPr="00C252F1">
        <w:rPr>
          <w:rFonts w:cs="Times New Roman"/>
          <w:noProof/>
        </w:rPr>
        <w:tab/>
        <w:t>University of Michigan. shouldiscreen.com. Accessed 2017 May 13. Available at www.shouldiscreen.com.</w:t>
      </w:r>
    </w:p>
    <w:p w14:paraId="1F727F3D"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27. </w:t>
      </w:r>
      <w:r w:rsidRPr="00C252F1">
        <w:rPr>
          <w:rFonts w:cs="Times New Roman"/>
          <w:noProof/>
        </w:rPr>
        <w:tab/>
        <w:t>National Cancer Institute. Risk-based NLST Outcomes Tool (RNOT). Accessed 2018 Apr 17. Available at https://analysistools.nci.nih.gov/lungCancerScreening.</w:t>
      </w:r>
    </w:p>
    <w:p w14:paraId="06880787"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28. </w:t>
      </w:r>
      <w:r w:rsidRPr="00C252F1">
        <w:rPr>
          <w:rFonts w:cs="Times New Roman"/>
          <w:noProof/>
        </w:rPr>
        <w:tab/>
        <w:t xml:space="preserve">Ten Haaf K, de Koning HJ. Overdiagnosis in lung cancer screening: why modelling is essential. J Epidemiol Community Health 2015;69(11):1035–9. </w:t>
      </w:r>
    </w:p>
    <w:p w14:paraId="2B957AA5"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29. </w:t>
      </w:r>
      <w:r w:rsidRPr="00C252F1">
        <w:rPr>
          <w:rFonts w:cs="Times New Roman"/>
          <w:noProof/>
        </w:rPr>
        <w:tab/>
        <w:t xml:space="preserve">Horeweg N, van der Aalst CM, Thunnissen E, et al. Characteristics of lung cancers detected by computed tomography screening in the randomized NELSON trial. Am J Respir Crit Care Med 2013;187(8):848–54. </w:t>
      </w:r>
    </w:p>
    <w:p w14:paraId="208ED30D"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30. </w:t>
      </w:r>
      <w:r w:rsidRPr="00C252F1">
        <w:rPr>
          <w:rFonts w:cs="Times New Roman"/>
          <w:noProof/>
        </w:rPr>
        <w:tab/>
        <w:t xml:space="preserve">Yousaf-Khan U, van der Aalst C, de Jong PA, et al. Final screening round of the NELSON lung cancer screening trial: the effect of a 2.5-year screening interval. Thorax </w:t>
      </w:r>
      <w:r w:rsidRPr="00C252F1">
        <w:rPr>
          <w:rFonts w:cs="Times New Roman"/>
          <w:noProof/>
        </w:rPr>
        <w:lastRenderedPageBreak/>
        <w:t xml:space="preserve">2017;72(1):48–56. </w:t>
      </w:r>
    </w:p>
    <w:p w14:paraId="22435BA9" w14:textId="77777777" w:rsidR="00C252F1" w:rsidRPr="00C252F1" w:rsidRDefault="00C252F1" w:rsidP="00C252F1">
      <w:pPr>
        <w:widowControl w:val="0"/>
        <w:autoSpaceDE w:val="0"/>
        <w:autoSpaceDN w:val="0"/>
        <w:adjustRightInd w:val="0"/>
        <w:spacing w:line="480" w:lineRule="auto"/>
        <w:ind w:left="640" w:hanging="640"/>
        <w:rPr>
          <w:noProof/>
        </w:rPr>
      </w:pPr>
      <w:r w:rsidRPr="00C252F1">
        <w:rPr>
          <w:rFonts w:cs="Times New Roman"/>
          <w:noProof/>
        </w:rPr>
        <w:t xml:space="preserve">31. </w:t>
      </w:r>
      <w:r w:rsidRPr="00C252F1">
        <w:rPr>
          <w:rFonts w:cs="Times New Roman"/>
          <w:noProof/>
        </w:rPr>
        <w:tab/>
        <w:t xml:space="preserve">Sverzellati N, Silva M, Calareso G, et al. Low-dose computed tomography for lung cancer screening: comparison of performance between annual and biennial screen. Eur Radiol 2016;26(11):3821–9. </w:t>
      </w:r>
    </w:p>
    <w:p w14:paraId="7F6F22A1" w14:textId="253EFDC0" w:rsidR="00FF68CE" w:rsidRDefault="009D70EF" w:rsidP="00C252F1">
      <w:pPr>
        <w:widowControl w:val="0"/>
        <w:autoSpaceDE w:val="0"/>
        <w:autoSpaceDN w:val="0"/>
        <w:adjustRightInd w:val="0"/>
        <w:spacing w:line="480" w:lineRule="auto"/>
        <w:ind w:left="640" w:hanging="640"/>
      </w:pPr>
      <w:r>
        <w:fldChar w:fldCharType="end"/>
      </w:r>
      <w:r w:rsidR="00FF68CE">
        <w:br w:type="page"/>
      </w:r>
    </w:p>
    <w:p w14:paraId="0359C32D" w14:textId="77777777" w:rsidR="00D018E0" w:rsidRDefault="00D018E0" w:rsidP="009B1458"/>
    <w:p w14:paraId="25A13B30" w14:textId="77777777" w:rsidR="00D018E0" w:rsidRDefault="00D018E0" w:rsidP="009B1458"/>
    <w:p w14:paraId="36705BAE" w14:textId="1A03F6C8" w:rsidR="00A73B93" w:rsidRPr="00D018E0" w:rsidRDefault="00A73B93" w:rsidP="009B1458">
      <w:r w:rsidRPr="00A73B93">
        <w:rPr>
          <w:b/>
        </w:rPr>
        <w:t xml:space="preserve">Figure </w:t>
      </w:r>
      <w:r w:rsidR="00895ACD">
        <w:rPr>
          <w:b/>
        </w:rPr>
        <w:t>1</w:t>
      </w:r>
      <w:r w:rsidR="009B1458" w:rsidRPr="00A73B93">
        <w:rPr>
          <w:b/>
        </w:rPr>
        <w:t xml:space="preserve">: Effect of features noted on a negative CT screen on </w:t>
      </w:r>
      <w:r w:rsidR="004350C7">
        <w:rPr>
          <w:b/>
        </w:rPr>
        <w:t xml:space="preserve">risk of next-screen </w:t>
      </w:r>
      <w:r w:rsidR="00010911">
        <w:rPr>
          <w:b/>
        </w:rPr>
        <w:t>lung-cancer</w:t>
      </w:r>
      <w:r w:rsidR="004350C7">
        <w:rPr>
          <w:b/>
        </w:rPr>
        <w:t xml:space="preserve"> detection</w:t>
      </w:r>
      <w:r w:rsidR="009B1458" w:rsidRPr="00A73B93">
        <w:rPr>
          <w:b/>
        </w:rPr>
        <w:t xml:space="preserve"> among participants in the National Lung Screening Trial</w:t>
      </w:r>
    </w:p>
    <w:p w14:paraId="7A3151D3" w14:textId="02723656" w:rsidR="009B1458" w:rsidRDefault="009B1458" w:rsidP="009B1458"/>
    <w:p w14:paraId="729B33AB" w14:textId="44163504" w:rsidR="00A278D7" w:rsidRDefault="00A278D7" w:rsidP="009B1458"/>
    <w:p w14:paraId="2628B345" w14:textId="2B6B4A81" w:rsidR="00A278D7" w:rsidRPr="007B0C39" w:rsidRDefault="00A278D7" w:rsidP="009B1458">
      <w:r>
        <w:rPr>
          <w:noProof/>
        </w:rPr>
        <w:drawing>
          <wp:inline distT="0" distB="0" distL="0" distR="0" wp14:anchorId="4E1606A9" wp14:editId="678D49B6">
            <wp:extent cx="5943374" cy="5531742"/>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png"/>
                    <pic:cNvPicPr/>
                  </pic:nvPicPr>
                  <pic:blipFill rotWithShape="1">
                    <a:blip r:embed="rId14"/>
                    <a:srcRect t="6200" b="23978"/>
                    <a:stretch/>
                  </pic:blipFill>
                  <pic:spPr bwMode="auto">
                    <a:xfrm>
                      <a:off x="0" y="0"/>
                      <a:ext cx="5943600" cy="5531953"/>
                    </a:xfrm>
                    <a:prstGeom prst="rect">
                      <a:avLst/>
                    </a:prstGeom>
                    <a:ln>
                      <a:noFill/>
                    </a:ln>
                    <a:extLst>
                      <a:ext uri="{53640926-AAD7-44D8-BBD7-CCE9431645EC}">
                        <a14:shadowObscured xmlns:a14="http://schemas.microsoft.com/office/drawing/2010/main"/>
                      </a:ext>
                    </a:extLst>
                  </pic:spPr>
                </pic:pic>
              </a:graphicData>
            </a:graphic>
          </wp:inline>
        </w:drawing>
      </w:r>
    </w:p>
    <w:p w14:paraId="33B58C85" w14:textId="77777777" w:rsidR="000150EA" w:rsidRDefault="000150EA" w:rsidP="004F4DF8">
      <w:pPr>
        <w:rPr>
          <w:sz w:val="20"/>
          <w:szCs w:val="20"/>
        </w:rPr>
      </w:pPr>
    </w:p>
    <w:p w14:paraId="3EDDDA60" w14:textId="7E4838BC" w:rsidR="00D018E0" w:rsidRPr="000150EA" w:rsidRDefault="009B1458" w:rsidP="004F4DF8">
      <w:pPr>
        <w:rPr>
          <w:sz w:val="20"/>
          <w:szCs w:val="20"/>
        </w:rPr>
      </w:pPr>
      <w:r w:rsidRPr="000150EA">
        <w:rPr>
          <w:sz w:val="20"/>
          <w:szCs w:val="20"/>
        </w:rPr>
        <w:t xml:space="preserve">For illustration, this figure was constructed using data from individuals who screened negative at the first NLST screen (T0) and were subsequently at risk for </w:t>
      </w:r>
      <w:r w:rsidR="006F3DC5" w:rsidRPr="000150EA">
        <w:rPr>
          <w:sz w:val="20"/>
          <w:szCs w:val="20"/>
        </w:rPr>
        <w:t xml:space="preserve">lung </w:t>
      </w:r>
      <w:r w:rsidR="00010911" w:rsidRPr="000150EA">
        <w:rPr>
          <w:sz w:val="20"/>
          <w:szCs w:val="20"/>
        </w:rPr>
        <w:t>cancer</w:t>
      </w:r>
      <w:r w:rsidRPr="000150EA">
        <w:rPr>
          <w:sz w:val="20"/>
          <w:szCs w:val="20"/>
        </w:rPr>
        <w:t xml:space="preserve"> at </w:t>
      </w:r>
      <w:r w:rsidR="00A63D15" w:rsidRPr="000150EA">
        <w:rPr>
          <w:sz w:val="20"/>
          <w:szCs w:val="20"/>
        </w:rPr>
        <w:t>the second screen (T1) (N=18,245</w:t>
      </w:r>
      <w:r w:rsidRPr="000150EA">
        <w:rPr>
          <w:sz w:val="20"/>
          <w:szCs w:val="20"/>
        </w:rPr>
        <w:t xml:space="preserve">). Among these individuals, </w:t>
      </w:r>
      <w:r w:rsidR="006F3DC5" w:rsidRPr="000150EA">
        <w:rPr>
          <w:sz w:val="20"/>
          <w:szCs w:val="20"/>
        </w:rPr>
        <w:t>30% (N=5,484) had emphysema noted</w:t>
      </w:r>
      <w:r w:rsidRPr="000150EA">
        <w:rPr>
          <w:sz w:val="20"/>
          <w:szCs w:val="20"/>
        </w:rPr>
        <w:t xml:space="preserve"> on their negative CT, </w:t>
      </w:r>
      <w:r w:rsidR="006F3DC5" w:rsidRPr="000150EA">
        <w:rPr>
          <w:sz w:val="20"/>
          <w:szCs w:val="20"/>
        </w:rPr>
        <w:t>0.6% (N=106) had consolidation</w:t>
      </w:r>
      <w:r w:rsidRPr="000150EA">
        <w:rPr>
          <w:sz w:val="20"/>
          <w:szCs w:val="20"/>
        </w:rPr>
        <w:t xml:space="preserve">, and 70% </w:t>
      </w:r>
      <w:r w:rsidR="005B38AE" w:rsidRPr="000150EA">
        <w:rPr>
          <w:sz w:val="20"/>
          <w:szCs w:val="20"/>
        </w:rPr>
        <w:t xml:space="preserve">(12,691) </w:t>
      </w:r>
      <w:r w:rsidR="006F3DC5" w:rsidRPr="000150EA">
        <w:rPr>
          <w:sz w:val="20"/>
          <w:szCs w:val="20"/>
        </w:rPr>
        <w:t>had neither (N=36 with both emphysema and consolidation were included in both risk distributions).</w:t>
      </w:r>
      <w:r w:rsidRPr="000150EA">
        <w:rPr>
          <w:sz w:val="20"/>
          <w:szCs w:val="20"/>
        </w:rPr>
        <w:t xml:space="preserve"> Pre-screening risk r</w:t>
      </w:r>
      <w:r w:rsidRPr="000150EA">
        <w:rPr>
          <w:sz w:val="20"/>
          <w:szCs w:val="20"/>
          <w:vertAlign w:val="subscript"/>
        </w:rPr>
        <w:t>0</w:t>
      </w:r>
      <w:r w:rsidRPr="000150EA">
        <w:rPr>
          <w:sz w:val="20"/>
          <w:szCs w:val="20"/>
        </w:rPr>
        <w:t xml:space="preserve">(x) was calculated using the </w:t>
      </w:r>
      <w:r w:rsidR="006F39AF" w:rsidRPr="000150EA">
        <w:rPr>
          <w:sz w:val="20"/>
          <w:szCs w:val="20"/>
        </w:rPr>
        <w:t>Lung C</w:t>
      </w:r>
      <w:r w:rsidR="00010911" w:rsidRPr="000150EA">
        <w:rPr>
          <w:sz w:val="20"/>
          <w:szCs w:val="20"/>
        </w:rPr>
        <w:t>ancer</w:t>
      </w:r>
      <w:r w:rsidRPr="000150EA">
        <w:rPr>
          <w:sz w:val="20"/>
          <w:szCs w:val="20"/>
        </w:rPr>
        <w:t xml:space="preserve"> Risk Assessment Tool.</w:t>
      </w:r>
      <w:r w:rsidRPr="000150EA">
        <w:rPr>
          <w:sz w:val="20"/>
          <w:szCs w:val="20"/>
        </w:rPr>
        <w:fldChar w:fldCharType="begin" w:fldLock="1"/>
      </w:r>
      <w:r w:rsidR="00D74957" w:rsidRPr="000150EA">
        <w:rPr>
          <w:sz w:val="20"/>
          <w:szCs w:val="20"/>
        </w:rPr>
        <w:instrText>ADDIN CSL_CITATION {"citationItems":[{"id":"ITEM-1","itemData":{"DOI":"10.1001/jama.2016.6255","ISSN":"1538-3598","PMID":"27179989","abstract":"IMPORTANCE The US Preventive Services Task Force (USPSTF) recommends computed tomography (CT) lung cancer screening for ever-smokers aged 55 to 80 years who have smoked at least 30 pack-years with no more than 15 years since quitting. However, selecting ever-smokers for screening using individualized lung cancer risk calculations may be more effective and efficient than current USPSTF recommendations. OBJECTIVE Comparison of modeled outcomes from risk-based CT lung-screening strategies vs USPSTF recommendations. DESIGN, SETTING, AND PARTICIPANTS Empirical risk models for lung cancer incidence and death in the absence of CT screening using data on ever-smokers from the Prostate, Lung, Colorectal, and Ovarian Cancer Screening Trial (PLCO; 1993-2009) control group. Covariates included age; education; sex; race; smoking intensity, duration, and quit-years; body mass index; family history of lung cancer; and self-reported emphysema. Model validation in the chest radiography groups of the PLCO and the National Lung Screening Trial (NLST; 2002-2009), with additional validation of the death model in the National Health Interview Survey (NHIS; 1997-2001), a representative sample of the United States. Models were applied to US ever-smokers aged 50 to 80 years (NHIS 2010-2012) to estimate outcomes of risk-based selection for CT lung screening, assuming screening for all ever-smokers, yield the percent changes in lung cancer detection and death observed in the NLST. EXPOSURES Annual CT lung screening for 3 years beginning at age 50 years. MAIN OUTCOMES AND MEASURES For model validity: calibration (number of model-predicted cases divided by number of observed cases [estimated/observed]) and discrimination (area under curve [AUC]). For modeled screening outcomes: estimated number of screen-avertable lung cancer deaths and estimated screening effectiveness (number needed to screen [NNS] to prevent 1 lung cancer death). RESULTS Lung cancer incidence and death risk models were well calibrated in PLCO and NLST. The lung cancer death model calibrated and discriminated well for US ever-smokers aged 50 to 80 years (NHIS 1997-2001: estimated/observed = 0.94 [95%CI, 0.84-1.05]; AUC, 0.78 [95%CI, 0.76-0.80]). Under USPSTF recommendations, the models estimated 9.0 million US ever-smokers would qualify for lung cancer screening and 46,488 (95% CI, 43,924-49,053) lung cancer deaths were estimated as screen-avertable over 5 years (estimated NNS, 194 [95% CI, 187-201]). In contrast…","author":[{"dropping-particle":"","family":"Katki","given":"Hormuzd A","non-dropping-particle":"","parse-names":false,"suffix":""},{"dropping-particle":"","family":"Kovalchik","given":"Stephanie A","non-dropping-particle":"","parse-names":false,"suffix":""},{"dropping-particle":"","family":"Berg","given":"Christine D","non-dropping-particle":"","parse-names":false,"suffix":""},{"dropping-particle":"","family":"Cheung","given":"Li C","non-dropping-particle":"","parse-names":false,"suffix":""},{"dropping-particle":"","family":"Chaturvedi","given":"Anil K","non-dropping-particle":"","parse-names":false,"suffix":""}],"container-title":"JAMA","id":"ITEM-1","issue":"21","issued":{"date-parts":[["2016","6","7"]]},"page":"2300-11","title":"Development and validation of risk models to select ever-smokers for CT lung cancer screening","type":"article-journal","volume":"315"},"uris":["http://www.mendeley.com/documents/?uuid=f8295990-aaf8-4ac4-a79d-a061bd5dd39a"]}],"mendeley":{"formattedCitation":"&lt;sup&gt;18&lt;/sup&gt;","plainTextFormattedCitation":"18","previouslyFormattedCitation":"&lt;sup&gt;18&lt;/sup&gt;"},"properties":{"noteIndex":0},"schema":"https://github.com/citation-style-language/schema/raw/master/csl-citation.json"}</w:instrText>
      </w:r>
      <w:r w:rsidRPr="000150EA">
        <w:rPr>
          <w:sz w:val="20"/>
          <w:szCs w:val="20"/>
        </w:rPr>
        <w:fldChar w:fldCharType="separate"/>
      </w:r>
      <w:r w:rsidR="00FB3748" w:rsidRPr="000150EA">
        <w:rPr>
          <w:noProof/>
          <w:sz w:val="20"/>
          <w:szCs w:val="20"/>
          <w:vertAlign w:val="superscript"/>
        </w:rPr>
        <w:t>18</w:t>
      </w:r>
      <w:r w:rsidRPr="000150EA">
        <w:rPr>
          <w:sz w:val="20"/>
          <w:szCs w:val="20"/>
        </w:rPr>
        <w:fldChar w:fldCharType="end"/>
      </w:r>
      <w:r w:rsidRPr="000150EA">
        <w:rPr>
          <w:sz w:val="20"/>
          <w:szCs w:val="20"/>
        </w:rPr>
        <w:t xml:space="preserve"> Outliers are not included in the figure, but are included in the calculations in the table. </w:t>
      </w:r>
      <w:r w:rsidR="003979FB" w:rsidRPr="000150EA">
        <w:rPr>
          <w:sz w:val="20"/>
          <w:szCs w:val="20"/>
        </w:rPr>
        <w:t xml:space="preserve">Within each group of boxplots, boxplot widths are scaled by the percentage of the population represented, boxplot heights represent the interquartile range, and the vertical lines (whiskers) represent the range of data excluding outliers. </w:t>
      </w:r>
      <w:r w:rsidRPr="000150EA">
        <w:rPr>
          <w:sz w:val="20"/>
          <w:szCs w:val="20"/>
        </w:rPr>
        <w:t>IQR, interquartile range.</w:t>
      </w:r>
    </w:p>
    <w:p w14:paraId="1A5A89E4" w14:textId="7C3CABB2" w:rsidR="004F4DF8" w:rsidRPr="00D018E0" w:rsidRDefault="004F4DF8" w:rsidP="004F4DF8">
      <w:r>
        <w:rPr>
          <w:b/>
        </w:rPr>
        <w:lastRenderedPageBreak/>
        <w:t xml:space="preserve">Figure </w:t>
      </w:r>
      <w:r w:rsidR="00895ACD">
        <w:rPr>
          <w:b/>
        </w:rPr>
        <w:t>2</w:t>
      </w:r>
      <w:r w:rsidRPr="004C4059">
        <w:rPr>
          <w:b/>
        </w:rPr>
        <w:t xml:space="preserve">: </w:t>
      </w:r>
      <w:r>
        <w:rPr>
          <w:b/>
        </w:rPr>
        <w:t xml:space="preserve">Potential </w:t>
      </w:r>
      <w:r w:rsidR="00BD5AA3">
        <w:rPr>
          <w:b/>
        </w:rPr>
        <w:t>effect</w:t>
      </w:r>
      <w:r>
        <w:rPr>
          <w:b/>
        </w:rPr>
        <w:t xml:space="preserve"> of </w:t>
      </w:r>
      <w:r w:rsidR="00064D7E">
        <w:rPr>
          <w:b/>
        </w:rPr>
        <w:t xml:space="preserve">LCRAT+CT </w:t>
      </w:r>
      <w:r>
        <w:rPr>
          <w:b/>
        </w:rPr>
        <w:t xml:space="preserve">risk thresholds for </w:t>
      </w:r>
      <w:r w:rsidR="00032391">
        <w:rPr>
          <w:b/>
        </w:rPr>
        <w:t>longer</w:t>
      </w:r>
      <w:r>
        <w:rPr>
          <w:b/>
        </w:rPr>
        <w:t xml:space="preserve"> screening intervals among</w:t>
      </w:r>
      <w:r w:rsidR="004350C7">
        <w:rPr>
          <w:b/>
        </w:rPr>
        <w:t xml:space="preserve"> screen-negative participants in the National Lung Screening Trial</w:t>
      </w:r>
    </w:p>
    <w:p w14:paraId="48452F91" w14:textId="471A0A54" w:rsidR="004F4DF8" w:rsidRDefault="004F4DF8" w:rsidP="009B1458"/>
    <w:p w14:paraId="4D0B15F3" w14:textId="39C57020" w:rsidR="00A278D7" w:rsidRDefault="009E1792" w:rsidP="009B1458">
      <w:r>
        <w:rPr>
          <w:noProof/>
        </w:rPr>
        <w:drawing>
          <wp:inline distT="0" distB="0" distL="0" distR="0" wp14:anchorId="666B5277" wp14:editId="0A29CF37">
            <wp:extent cx="5943170" cy="5952564"/>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png"/>
                    <pic:cNvPicPr/>
                  </pic:nvPicPr>
                  <pic:blipFill rotWithShape="1">
                    <a:blip r:embed="rId15"/>
                    <a:srcRect t="8824" b="16058"/>
                    <a:stretch/>
                  </pic:blipFill>
                  <pic:spPr bwMode="auto">
                    <a:xfrm>
                      <a:off x="0" y="0"/>
                      <a:ext cx="5943600" cy="5952995"/>
                    </a:xfrm>
                    <a:prstGeom prst="rect">
                      <a:avLst/>
                    </a:prstGeom>
                    <a:ln>
                      <a:noFill/>
                    </a:ln>
                    <a:extLst>
                      <a:ext uri="{53640926-AAD7-44D8-BBD7-CCE9431645EC}">
                        <a14:shadowObscured xmlns:a14="http://schemas.microsoft.com/office/drawing/2010/main"/>
                      </a:ext>
                    </a:extLst>
                  </pic:spPr>
                </pic:pic>
              </a:graphicData>
            </a:graphic>
          </wp:inline>
        </w:drawing>
      </w:r>
    </w:p>
    <w:p w14:paraId="262C0014" w14:textId="658E807E" w:rsidR="00A278D7" w:rsidRDefault="00A278D7" w:rsidP="009B1458"/>
    <w:p w14:paraId="57180ED2" w14:textId="77777777" w:rsidR="009E1792" w:rsidRDefault="009E1792"/>
    <w:p w14:paraId="51670C3C" w14:textId="5B193B1F" w:rsidR="00851675" w:rsidRPr="000150EA" w:rsidRDefault="000C3F95">
      <w:pPr>
        <w:rPr>
          <w:sz w:val="20"/>
          <w:szCs w:val="20"/>
        </w:rPr>
      </w:pPr>
      <w:r w:rsidRPr="000150EA">
        <w:rPr>
          <w:sz w:val="20"/>
          <w:szCs w:val="20"/>
        </w:rPr>
        <w:t xml:space="preserve">Points and labels indicate </w:t>
      </w:r>
      <w:r w:rsidR="00A278D7" w:rsidRPr="000150EA">
        <w:rPr>
          <w:sz w:val="20"/>
          <w:szCs w:val="20"/>
        </w:rPr>
        <w:t xml:space="preserve">potential </w:t>
      </w:r>
      <w:r w:rsidRPr="000150EA">
        <w:rPr>
          <w:sz w:val="20"/>
          <w:szCs w:val="20"/>
        </w:rPr>
        <w:t xml:space="preserve">next-screen risk thresholds for </w:t>
      </w:r>
      <w:r w:rsidR="00032391" w:rsidRPr="000150EA">
        <w:rPr>
          <w:sz w:val="20"/>
          <w:szCs w:val="20"/>
        </w:rPr>
        <w:t>lengthening</w:t>
      </w:r>
      <w:r w:rsidRPr="000150EA">
        <w:rPr>
          <w:sz w:val="20"/>
          <w:szCs w:val="20"/>
        </w:rPr>
        <w:t xml:space="preserve"> </w:t>
      </w:r>
      <w:r w:rsidR="00032391" w:rsidRPr="000150EA">
        <w:rPr>
          <w:sz w:val="20"/>
          <w:szCs w:val="20"/>
        </w:rPr>
        <w:t xml:space="preserve">CT </w:t>
      </w:r>
      <w:r w:rsidRPr="000150EA">
        <w:rPr>
          <w:sz w:val="20"/>
          <w:szCs w:val="20"/>
        </w:rPr>
        <w:t>screening intervals beyond 1 year</w:t>
      </w:r>
      <w:r w:rsidR="00032391" w:rsidRPr="000150EA">
        <w:rPr>
          <w:sz w:val="20"/>
          <w:szCs w:val="20"/>
        </w:rPr>
        <w:t>. F</w:t>
      </w:r>
      <w:r w:rsidRPr="000150EA">
        <w:rPr>
          <w:sz w:val="20"/>
          <w:szCs w:val="20"/>
        </w:rPr>
        <w:t xml:space="preserve">or example, if the interval were </w:t>
      </w:r>
      <w:r w:rsidR="00032391" w:rsidRPr="000150EA">
        <w:rPr>
          <w:sz w:val="20"/>
          <w:szCs w:val="20"/>
        </w:rPr>
        <w:t>lengthened</w:t>
      </w:r>
      <w:r w:rsidRPr="000150EA">
        <w:rPr>
          <w:sz w:val="20"/>
          <w:szCs w:val="20"/>
        </w:rPr>
        <w:t xml:space="preserve"> for those with a</w:t>
      </w:r>
      <w:r w:rsidR="005062F6" w:rsidRPr="000150EA">
        <w:rPr>
          <w:sz w:val="20"/>
          <w:szCs w:val="20"/>
        </w:rPr>
        <w:t xml:space="preserve"> predicted next-screen risk ≤0.</w:t>
      </w:r>
      <w:r w:rsidR="00032391" w:rsidRPr="000150EA">
        <w:rPr>
          <w:sz w:val="20"/>
          <w:szCs w:val="20"/>
        </w:rPr>
        <w:t>3</w:t>
      </w:r>
      <w:r w:rsidRPr="000150EA">
        <w:rPr>
          <w:sz w:val="20"/>
          <w:szCs w:val="20"/>
        </w:rPr>
        <w:t>%, then the int</w:t>
      </w:r>
      <w:r w:rsidR="005062F6" w:rsidRPr="000150EA">
        <w:rPr>
          <w:sz w:val="20"/>
          <w:szCs w:val="20"/>
        </w:rPr>
        <w:t xml:space="preserve">erval would be </w:t>
      </w:r>
      <w:r w:rsidR="00032391" w:rsidRPr="000150EA">
        <w:rPr>
          <w:sz w:val="20"/>
          <w:szCs w:val="20"/>
        </w:rPr>
        <w:t xml:space="preserve">lengthened </w:t>
      </w:r>
      <w:r w:rsidR="005062F6" w:rsidRPr="000150EA">
        <w:rPr>
          <w:sz w:val="20"/>
          <w:szCs w:val="20"/>
        </w:rPr>
        <w:t xml:space="preserve">for </w:t>
      </w:r>
      <w:r w:rsidR="00032391" w:rsidRPr="000150EA">
        <w:rPr>
          <w:sz w:val="20"/>
          <w:szCs w:val="20"/>
        </w:rPr>
        <w:t>58</w:t>
      </w:r>
      <w:r w:rsidRPr="000150EA">
        <w:rPr>
          <w:sz w:val="20"/>
          <w:szCs w:val="20"/>
        </w:rPr>
        <w:t>% of screen-negatives</w:t>
      </w:r>
      <w:r w:rsidR="00032391" w:rsidRPr="000150EA">
        <w:rPr>
          <w:sz w:val="20"/>
          <w:szCs w:val="20"/>
        </w:rPr>
        <w:t>. Among them, 33 cancers were detected at the next screen and would therefore have their diagnosis delayed (i.e., 33/138 or 24% of all detectable next-screen cancers).</w:t>
      </w:r>
      <w:r w:rsidR="009E1792" w:rsidRPr="000150EA">
        <w:rPr>
          <w:sz w:val="20"/>
          <w:szCs w:val="20"/>
        </w:rPr>
        <w:t xml:space="preserve"> </w:t>
      </w:r>
      <w:r w:rsidR="00091BAD" w:rsidRPr="000150EA">
        <w:rPr>
          <w:sz w:val="20"/>
          <w:szCs w:val="20"/>
        </w:rPr>
        <w:t>Screen-negatives at both T0 and T1 (and corresponding cancers at T1 and T2) were included in this analysis, such that individuals with a negative result at both screens may be included twice.</w:t>
      </w:r>
    </w:p>
    <w:sectPr w:rsidR="00851675" w:rsidRPr="000150EA" w:rsidSect="00BF2A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Hormuzd Katki" w:date="2019-01-19T16:01:00Z" w:initials="HK">
    <w:p w14:paraId="592AA5CB" w14:textId="318726D0" w:rsidR="00357AA8" w:rsidRDefault="00357AA8">
      <w:pPr>
        <w:pStyle w:val="CommentText"/>
      </w:pPr>
      <w:r>
        <w:rPr>
          <w:rStyle w:val="CommentReference"/>
        </w:rPr>
        <w:annotationRef/>
      </w:r>
      <w:r>
        <w:t>I think this is the safest reason, avoids Anil’s concerns.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2AA5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2AA5CB" w16cid:durableId="1FEDC8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92898" w14:textId="77777777" w:rsidR="007A34EB" w:rsidRDefault="007A34EB" w:rsidP="00E231D7">
      <w:r>
        <w:separator/>
      </w:r>
    </w:p>
  </w:endnote>
  <w:endnote w:type="continuationSeparator" w:id="0">
    <w:p w14:paraId="24EFFF6F" w14:textId="77777777" w:rsidR="007A34EB" w:rsidRDefault="007A34EB" w:rsidP="00E231D7">
      <w:r>
        <w:continuationSeparator/>
      </w:r>
    </w:p>
  </w:endnote>
  <w:endnote w:type="continuationNotice" w:id="1">
    <w:p w14:paraId="444B324B" w14:textId="77777777" w:rsidR="007A34EB" w:rsidRDefault="007A34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DE681" w14:textId="77777777" w:rsidR="007A34EB" w:rsidRDefault="007A34EB" w:rsidP="00E231D7">
      <w:r>
        <w:separator/>
      </w:r>
    </w:p>
  </w:footnote>
  <w:footnote w:type="continuationSeparator" w:id="0">
    <w:p w14:paraId="2C024AE8" w14:textId="77777777" w:rsidR="007A34EB" w:rsidRDefault="007A34EB" w:rsidP="00E231D7">
      <w:r>
        <w:continuationSeparator/>
      </w:r>
    </w:p>
  </w:footnote>
  <w:footnote w:type="continuationNotice" w:id="1">
    <w:p w14:paraId="009EFE2E" w14:textId="77777777" w:rsidR="007A34EB" w:rsidRDefault="007A34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60084"/>
    <w:multiLevelType w:val="hybridMultilevel"/>
    <w:tmpl w:val="F8FCA130"/>
    <w:lvl w:ilvl="0" w:tplc="C092166E">
      <w:start w:val="1"/>
      <w:numFmt w:val="decimal"/>
      <w:lvlText w:val="%1."/>
      <w:lvlJc w:val="left"/>
      <w:pPr>
        <w:tabs>
          <w:tab w:val="num" w:pos="720"/>
        </w:tabs>
        <w:ind w:left="720" w:hanging="720"/>
      </w:pPr>
      <w:rPr>
        <w:rFonts w:ascii="Times New Roman" w:hAnsi="Times New Roman" w:cs="Times New Roman" w:hint="default"/>
        <w:b w:val="0"/>
        <w:i w:val="0"/>
        <w:dstrike w:val="0"/>
        <w:sz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4D"/>
    <w:rsid w:val="0000181A"/>
    <w:rsid w:val="00002950"/>
    <w:rsid w:val="000029D9"/>
    <w:rsid w:val="000056F3"/>
    <w:rsid w:val="00006622"/>
    <w:rsid w:val="00010911"/>
    <w:rsid w:val="00014899"/>
    <w:rsid w:val="000150EA"/>
    <w:rsid w:val="00015FA3"/>
    <w:rsid w:val="0001647D"/>
    <w:rsid w:val="0002528A"/>
    <w:rsid w:val="000252AC"/>
    <w:rsid w:val="000305CA"/>
    <w:rsid w:val="00032391"/>
    <w:rsid w:val="000343E9"/>
    <w:rsid w:val="00035977"/>
    <w:rsid w:val="00035E75"/>
    <w:rsid w:val="00036006"/>
    <w:rsid w:val="00036614"/>
    <w:rsid w:val="00051993"/>
    <w:rsid w:val="00053572"/>
    <w:rsid w:val="00060043"/>
    <w:rsid w:val="00062C0D"/>
    <w:rsid w:val="00063793"/>
    <w:rsid w:val="00064D7E"/>
    <w:rsid w:val="00070310"/>
    <w:rsid w:val="0007091B"/>
    <w:rsid w:val="00071A87"/>
    <w:rsid w:val="0007556F"/>
    <w:rsid w:val="00077CA8"/>
    <w:rsid w:val="00080A44"/>
    <w:rsid w:val="00082472"/>
    <w:rsid w:val="000829F5"/>
    <w:rsid w:val="000834C7"/>
    <w:rsid w:val="0008390A"/>
    <w:rsid w:val="0009175C"/>
    <w:rsid w:val="000917B9"/>
    <w:rsid w:val="00091ABC"/>
    <w:rsid w:val="00091BAD"/>
    <w:rsid w:val="00092216"/>
    <w:rsid w:val="00093B65"/>
    <w:rsid w:val="000949F4"/>
    <w:rsid w:val="000A1C56"/>
    <w:rsid w:val="000A538E"/>
    <w:rsid w:val="000A6ECC"/>
    <w:rsid w:val="000B0C7D"/>
    <w:rsid w:val="000B0E3F"/>
    <w:rsid w:val="000B2284"/>
    <w:rsid w:val="000B3ED0"/>
    <w:rsid w:val="000B6686"/>
    <w:rsid w:val="000B6AEC"/>
    <w:rsid w:val="000C0FEF"/>
    <w:rsid w:val="000C3B1E"/>
    <w:rsid w:val="000C3F95"/>
    <w:rsid w:val="000C3FBD"/>
    <w:rsid w:val="000D0346"/>
    <w:rsid w:val="000D7212"/>
    <w:rsid w:val="000E09B9"/>
    <w:rsid w:val="000E12E9"/>
    <w:rsid w:val="000E1794"/>
    <w:rsid w:val="000E2A1B"/>
    <w:rsid w:val="000E414B"/>
    <w:rsid w:val="000E4F16"/>
    <w:rsid w:val="000E7E4F"/>
    <w:rsid w:val="000F0A59"/>
    <w:rsid w:val="000F3509"/>
    <w:rsid w:val="000F591C"/>
    <w:rsid w:val="000F5DF2"/>
    <w:rsid w:val="000F7236"/>
    <w:rsid w:val="001029E2"/>
    <w:rsid w:val="001066BD"/>
    <w:rsid w:val="001107D0"/>
    <w:rsid w:val="00112030"/>
    <w:rsid w:val="00112592"/>
    <w:rsid w:val="00112D63"/>
    <w:rsid w:val="00115397"/>
    <w:rsid w:val="00123A38"/>
    <w:rsid w:val="00125296"/>
    <w:rsid w:val="00125EEE"/>
    <w:rsid w:val="00127DC4"/>
    <w:rsid w:val="00132C5D"/>
    <w:rsid w:val="00134B14"/>
    <w:rsid w:val="001357FA"/>
    <w:rsid w:val="00135AA3"/>
    <w:rsid w:val="0013611C"/>
    <w:rsid w:val="00137407"/>
    <w:rsid w:val="00143358"/>
    <w:rsid w:val="00145806"/>
    <w:rsid w:val="00145934"/>
    <w:rsid w:val="0014618A"/>
    <w:rsid w:val="00146571"/>
    <w:rsid w:val="00146A2D"/>
    <w:rsid w:val="00147B99"/>
    <w:rsid w:val="001510A2"/>
    <w:rsid w:val="0015207E"/>
    <w:rsid w:val="0016022A"/>
    <w:rsid w:val="00160AAA"/>
    <w:rsid w:val="001620DE"/>
    <w:rsid w:val="00172395"/>
    <w:rsid w:val="00175AD3"/>
    <w:rsid w:val="00176AFA"/>
    <w:rsid w:val="00177F17"/>
    <w:rsid w:val="00181399"/>
    <w:rsid w:val="0018282D"/>
    <w:rsid w:val="001958EB"/>
    <w:rsid w:val="001A4053"/>
    <w:rsid w:val="001A677B"/>
    <w:rsid w:val="001B2912"/>
    <w:rsid w:val="001B43A3"/>
    <w:rsid w:val="001B6A0D"/>
    <w:rsid w:val="001B6BBA"/>
    <w:rsid w:val="001C0EA1"/>
    <w:rsid w:val="001C6F40"/>
    <w:rsid w:val="001C76B0"/>
    <w:rsid w:val="001D5837"/>
    <w:rsid w:val="001D6EAB"/>
    <w:rsid w:val="001E1116"/>
    <w:rsid w:val="001E3486"/>
    <w:rsid w:val="001E4829"/>
    <w:rsid w:val="001E5225"/>
    <w:rsid w:val="001E670B"/>
    <w:rsid w:val="001E6AE9"/>
    <w:rsid w:val="001F3DE4"/>
    <w:rsid w:val="001F55BA"/>
    <w:rsid w:val="001F5685"/>
    <w:rsid w:val="001F61E8"/>
    <w:rsid w:val="00202E72"/>
    <w:rsid w:val="002041B6"/>
    <w:rsid w:val="00211180"/>
    <w:rsid w:val="00211195"/>
    <w:rsid w:val="00212D68"/>
    <w:rsid w:val="002139EA"/>
    <w:rsid w:val="00215AE2"/>
    <w:rsid w:val="002166CD"/>
    <w:rsid w:val="00222143"/>
    <w:rsid w:val="00222C3A"/>
    <w:rsid w:val="00225D54"/>
    <w:rsid w:val="002267CB"/>
    <w:rsid w:val="00226CE1"/>
    <w:rsid w:val="00232D2A"/>
    <w:rsid w:val="002355DF"/>
    <w:rsid w:val="002359EC"/>
    <w:rsid w:val="00236DCD"/>
    <w:rsid w:val="00237268"/>
    <w:rsid w:val="002376BC"/>
    <w:rsid w:val="00240B08"/>
    <w:rsid w:val="0024103B"/>
    <w:rsid w:val="002425E9"/>
    <w:rsid w:val="00243362"/>
    <w:rsid w:val="00243A7C"/>
    <w:rsid w:val="00244805"/>
    <w:rsid w:val="00246723"/>
    <w:rsid w:val="00246ACB"/>
    <w:rsid w:val="00250493"/>
    <w:rsid w:val="00251D7D"/>
    <w:rsid w:val="00252AAD"/>
    <w:rsid w:val="00253DCB"/>
    <w:rsid w:val="00264B00"/>
    <w:rsid w:val="00264DE0"/>
    <w:rsid w:val="00266A45"/>
    <w:rsid w:val="00266AF3"/>
    <w:rsid w:val="00266C57"/>
    <w:rsid w:val="00267B75"/>
    <w:rsid w:val="00272BF2"/>
    <w:rsid w:val="00284360"/>
    <w:rsid w:val="00291E75"/>
    <w:rsid w:val="00292F15"/>
    <w:rsid w:val="00293DB5"/>
    <w:rsid w:val="00294238"/>
    <w:rsid w:val="0029496F"/>
    <w:rsid w:val="0029553A"/>
    <w:rsid w:val="00297D06"/>
    <w:rsid w:val="002A1DEE"/>
    <w:rsid w:val="002A381F"/>
    <w:rsid w:val="002A6E2B"/>
    <w:rsid w:val="002B154A"/>
    <w:rsid w:val="002B5636"/>
    <w:rsid w:val="002B59A4"/>
    <w:rsid w:val="002B69A3"/>
    <w:rsid w:val="002C3434"/>
    <w:rsid w:val="002C7A62"/>
    <w:rsid w:val="002C7E94"/>
    <w:rsid w:val="002D14A8"/>
    <w:rsid w:val="002D5570"/>
    <w:rsid w:val="002D7CD7"/>
    <w:rsid w:val="002E07E2"/>
    <w:rsid w:val="002E2050"/>
    <w:rsid w:val="002E51B6"/>
    <w:rsid w:val="002F07DB"/>
    <w:rsid w:val="002F27E5"/>
    <w:rsid w:val="002F3F13"/>
    <w:rsid w:val="002F416A"/>
    <w:rsid w:val="002F6BDB"/>
    <w:rsid w:val="00302653"/>
    <w:rsid w:val="00302792"/>
    <w:rsid w:val="003027B1"/>
    <w:rsid w:val="00302C07"/>
    <w:rsid w:val="003035C0"/>
    <w:rsid w:val="00310931"/>
    <w:rsid w:val="003113F1"/>
    <w:rsid w:val="00312A86"/>
    <w:rsid w:val="00315919"/>
    <w:rsid w:val="00317A09"/>
    <w:rsid w:val="003200EF"/>
    <w:rsid w:val="00320E42"/>
    <w:rsid w:val="003247E2"/>
    <w:rsid w:val="00324F53"/>
    <w:rsid w:val="00325830"/>
    <w:rsid w:val="00327ECF"/>
    <w:rsid w:val="00332E49"/>
    <w:rsid w:val="00336698"/>
    <w:rsid w:val="00343353"/>
    <w:rsid w:val="00343D60"/>
    <w:rsid w:val="00353F56"/>
    <w:rsid w:val="00356990"/>
    <w:rsid w:val="00357AA8"/>
    <w:rsid w:val="0036026E"/>
    <w:rsid w:val="0036498F"/>
    <w:rsid w:val="00364D1E"/>
    <w:rsid w:val="0036564E"/>
    <w:rsid w:val="00366F37"/>
    <w:rsid w:val="00367AAD"/>
    <w:rsid w:val="00372F21"/>
    <w:rsid w:val="00373182"/>
    <w:rsid w:val="00384B2E"/>
    <w:rsid w:val="003863F9"/>
    <w:rsid w:val="003876A0"/>
    <w:rsid w:val="0038772B"/>
    <w:rsid w:val="003911B8"/>
    <w:rsid w:val="003939B7"/>
    <w:rsid w:val="00394C0F"/>
    <w:rsid w:val="00394F24"/>
    <w:rsid w:val="0039502F"/>
    <w:rsid w:val="00397437"/>
    <w:rsid w:val="003979FB"/>
    <w:rsid w:val="00397FA2"/>
    <w:rsid w:val="003A18AF"/>
    <w:rsid w:val="003A46BD"/>
    <w:rsid w:val="003C01EF"/>
    <w:rsid w:val="003C1384"/>
    <w:rsid w:val="003C1E68"/>
    <w:rsid w:val="003C7A2E"/>
    <w:rsid w:val="003C7CB6"/>
    <w:rsid w:val="003D01EF"/>
    <w:rsid w:val="003D05C5"/>
    <w:rsid w:val="003D199E"/>
    <w:rsid w:val="003D25E2"/>
    <w:rsid w:val="003D2659"/>
    <w:rsid w:val="003D3BFB"/>
    <w:rsid w:val="003D5759"/>
    <w:rsid w:val="003D6801"/>
    <w:rsid w:val="003D6836"/>
    <w:rsid w:val="003E6483"/>
    <w:rsid w:val="003F2532"/>
    <w:rsid w:val="003F35D0"/>
    <w:rsid w:val="003F3BFE"/>
    <w:rsid w:val="003F5912"/>
    <w:rsid w:val="003F6A24"/>
    <w:rsid w:val="003F6C0E"/>
    <w:rsid w:val="00400514"/>
    <w:rsid w:val="00401F4B"/>
    <w:rsid w:val="004035C1"/>
    <w:rsid w:val="0040413E"/>
    <w:rsid w:val="00404AFF"/>
    <w:rsid w:val="00413F13"/>
    <w:rsid w:val="00417B31"/>
    <w:rsid w:val="00421F96"/>
    <w:rsid w:val="004241DB"/>
    <w:rsid w:val="0043175F"/>
    <w:rsid w:val="004350C7"/>
    <w:rsid w:val="004371B5"/>
    <w:rsid w:val="004412D7"/>
    <w:rsid w:val="004422D9"/>
    <w:rsid w:val="0044304A"/>
    <w:rsid w:val="004463C2"/>
    <w:rsid w:val="0044656E"/>
    <w:rsid w:val="00447C65"/>
    <w:rsid w:val="00452130"/>
    <w:rsid w:val="00452AAA"/>
    <w:rsid w:val="00453A21"/>
    <w:rsid w:val="004543A9"/>
    <w:rsid w:val="004575B8"/>
    <w:rsid w:val="0046021F"/>
    <w:rsid w:val="00460B2B"/>
    <w:rsid w:val="004618EE"/>
    <w:rsid w:val="00461B55"/>
    <w:rsid w:val="00463268"/>
    <w:rsid w:val="00464CE4"/>
    <w:rsid w:val="00465820"/>
    <w:rsid w:val="00466AA4"/>
    <w:rsid w:val="00466EFB"/>
    <w:rsid w:val="00470FCA"/>
    <w:rsid w:val="004762C7"/>
    <w:rsid w:val="004766B2"/>
    <w:rsid w:val="0047780D"/>
    <w:rsid w:val="004818F0"/>
    <w:rsid w:val="00482182"/>
    <w:rsid w:val="004871A8"/>
    <w:rsid w:val="00490D25"/>
    <w:rsid w:val="0049123F"/>
    <w:rsid w:val="00491E12"/>
    <w:rsid w:val="00493E44"/>
    <w:rsid w:val="00496156"/>
    <w:rsid w:val="004A41DB"/>
    <w:rsid w:val="004A4DFC"/>
    <w:rsid w:val="004A7164"/>
    <w:rsid w:val="004A7304"/>
    <w:rsid w:val="004B0323"/>
    <w:rsid w:val="004B37C6"/>
    <w:rsid w:val="004B4144"/>
    <w:rsid w:val="004B5119"/>
    <w:rsid w:val="004B5B4E"/>
    <w:rsid w:val="004B6954"/>
    <w:rsid w:val="004B7AFC"/>
    <w:rsid w:val="004C3F2C"/>
    <w:rsid w:val="004C4059"/>
    <w:rsid w:val="004C443A"/>
    <w:rsid w:val="004C63D1"/>
    <w:rsid w:val="004C712E"/>
    <w:rsid w:val="004D0CB4"/>
    <w:rsid w:val="004D364B"/>
    <w:rsid w:val="004D6CEC"/>
    <w:rsid w:val="004D721E"/>
    <w:rsid w:val="004E3FB4"/>
    <w:rsid w:val="004F0A69"/>
    <w:rsid w:val="004F3465"/>
    <w:rsid w:val="004F3D1F"/>
    <w:rsid w:val="004F4DF8"/>
    <w:rsid w:val="004F6E1D"/>
    <w:rsid w:val="004F6EC9"/>
    <w:rsid w:val="004F6EFA"/>
    <w:rsid w:val="00503A0C"/>
    <w:rsid w:val="005062F6"/>
    <w:rsid w:val="0050679E"/>
    <w:rsid w:val="00507637"/>
    <w:rsid w:val="0051025A"/>
    <w:rsid w:val="00510383"/>
    <w:rsid w:val="00510EF7"/>
    <w:rsid w:val="005132C9"/>
    <w:rsid w:val="00516401"/>
    <w:rsid w:val="00520764"/>
    <w:rsid w:val="00521A94"/>
    <w:rsid w:val="00522FB6"/>
    <w:rsid w:val="0052341A"/>
    <w:rsid w:val="0052791D"/>
    <w:rsid w:val="0053000A"/>
    <w:rsid w:val="00532AFA"/>
    <w:rsid w:val="00534B5C"/>
    <w:rsid w:val="00543F13"/>
    <w:rsid w:val="00546D17"/>
    <w:rsid w:val="005506E6"/>
    <w:rsid w:val="005545BF"/>
    <w:rsid w:val="00561018"/>
    <w:rsid w:val="00561DAD"/>
    <w:rsid w:val="00562546"/>
    <w:rsid w:val="00564967"/>
    <w:rsid w:val="00571970"/>
    <w:rsid w:val="00575C73"/>
    <w:rsid w:val="005772CD"/>
    <w:rsid w:val="00581DD4"/>
    <w:rsid w:val="0058237B"/>
    <w:rsid w:val="0058371F"/>
    <w:rsid w:val="00584CA8"/>
    <w:rsid w:val="00585BC7"/>
    <w:rsid w:val="00586D0D"/>
    <w:rsid w:val="0058760B"/>
    <w:rsid w:val="00590971"/>
    <w:rsid w:val="0059186D"/>
    <w:rsid w:val="005941AB"/>
    <w:rsid w:val="0059480B"/>
    <w:rsid w:val="00595C69"/>
    <w:rsid w:val="005A1E23"/>
    <w:rsid w:val="005A5024"/>
    <w:rsid w:val="005B38AE"/>
    <w:rsid w:val="005B61B0"/>
    <w:rsid w:val="005C044C"/>
    <w:rsid w:val="005C7759"/>
    <w:rsid w:val="005D062F"/>
    <w:rsid w:val="005D0CD0"/>
    <w:rsid w:val="005D5CA5"/>
    <w:rsid w:val="005D6620"/>
    <w:rsid w:val="005E02FB"/>
    <w:rsid w:val="005E327D"/>
    <w:rsid w:val="005E3363"/>
    <w:rsid w:val="005F05D5"/>
    <w:rsid w:val="005F2CA5"/>
    <w:rsid w:val="005F5433"/>
    <w:rsid w:val="005F7CB1"/>
    <w:rsid w:val="00600B36"/>
    <w:rsid w:val="00603A31"/>
    <w:rsid w:val="00617F60"/>
    <w:rsid w:val="00621E45"/>
    <w:rsid w:val="0063092A"/>
    <w:rsid w:val="0063179E"/>
    <w:rsid w:val="00636208"/>
    <w:rsid w:val="00636737"/>
    <w:rsid w:val="00651DC7"/>
    <w:rsid w:val="00651F4F"/>
    <w:rsid w:val="00652329"/>
    <w:rsid w:val="00654C2B"/>
    <w:rsid w:val="00661D1A"/>
    <w:rsid w:val="00665C16"/>
    <w:rsid w:val="00666E6D"/>
    <w:rsid w:val="00666F13"/>
    <w:rsid w:val="006704E5"/>
    <w:rsid w:val="00671E36"/>
    <w:rsid w:val="006747B4"/>
    <w:rsid w:val="00676327"/>
    <w:rsid w:val="006810B3"/>
    <w:rsid w:val="00681DFC"/>
    <w:rsid w:val="00687DE1"/>
    <w:rsid w:val="006910D5"/>
    <w:rsid w:val="006943F4"/>
    <w:rsid w:val="00695815"/>
    <w:rsid w:val="006A0384"/>
    <w:rsid w:val="006A3673"/>
    <w:rsid w:val="006A4A38"/>
    <w:rsid w:val="006A7894"/>
    <w:rsid w:val="006B323B"/>
    <w:rsid w:val="006B3A96"/>
    <w:rsid w:val="006B6A2C"/>
    <w:rsid w:val="006C0D64"/>
    <w:rsid w:val="006C3BF8"/>
    <w:rsid w:val="006D00DC"/>
    <w:rsid w:val="006D0639"/>
    <w:rsid w:val="006D0BA3"/>
    <w:rsid w:val="006D507E"/>
    <w:rsid w:val="006D52C6"/>
    <w:rsid w:val="006D6E7B"/>
    <w:rsid w:val="006D7900"/>
    <w:rsid w:val="006E0F70"/>
    <w:rsid w:val="006E1F15"/>
    <w:rsid w:val="006E2C36"/>
    <w:rsid w:val="006E3254"/>
    <w:rsid w:val="006F340A"/>
    <w:rsid w:val="006F39AF"/>
    <w:rsid w:val="006F3DC5"/>
    <w:rsid w:val="007004B2"/>
    <w:rsid w:val="00701E67"/>
    <w:rsid w:val="0070260D"/>
    <w:rsid w:val="00704AC2"/>
    <w:rsid w:val="0070607B"/>
    <w:rsid w:val="00707291"/>
    <w:rsid w:val="007127F2"/>
    <w:rsid w:val="007154C7"/>
    <w:rsid w:val="0071696B"/>
    <w:rsid w:val="007205DD"/>
    <w:rsid w:val="007231B0"/>
    <w:rsid w:val="00726A13"/>
    <w:rsid w:val="00726F46"/>
    <w:rsid w:val="0073026A"/>
    <w:rsid w:val="00734595"/>
    <w:rsid w:val="00735576"/>
    <w:rsid w:val="00740209"/>
    <w:rsid w:val="00751DD5"/>
    <w:rsid w:val="00753D13"/>
    <w:rsid w:val="0075774D"/>
    <w:rsid w:val="0076313B"/>
    <w:rsid w:val="007647AF"/>
    <w:rsid w:val="00767077"/>
    <w:rsid w:val="00767D9E"/>
    <w:rsid w:val="00770562"/>
    <w:rsid w:val="00775DE0"/>
    <w:rsid w:val="00777055"/>
    <w:rsid w:val="00781940"/>
    <w:rsid w:val="0078404E"/>
    <w:rsid w:val="00785CF4"/>
    <w:rsid w:val="0078664B"/>
    <w:rsid w:val="00790055"/>
    <w:rsid w:val="00792D0F"/>
    <w:rsid w:val="00794CCD"/>
    <w:rsid w:val="00794FBB"/>
    <w:rsid w:val="007968B6"/>
    <w:rsid w:val="007969E4"/>
    <w:rsid w:val="00797494"/>
    <w:rsid w:val="007A1378"/>
    <w:rsid w:val="007A1949"/>
    <w:rsid w:val="007A288D"/>
    <w:rsid w:val="007A34EB"/>
    <w:rsid w:val="007A34F7"/>
    <w:rsid w:val="007A46AF"/>
    <w:rsid w:val="007B1C16"/>
    <w:rsid w:val="007C132F"/>
    <w:rsid w:val="007C390F"/>
    <w:rsid w:val="007C68E5"/>
    <w:rsid w:val="007C6DB1"/>
    <w:rsid w:val="007D17C8"/>
    <w:rsid w:val="007D4B25"/>
    <w:rsid w:val="007D73B9"/>
    <w:rsid w:val="007E0AB7"/>
    <w:rsid w:val="007E321A"/>
    <w:rsid w:val="007E7702"/>
    <w:rsid w:val="007E7DA9"/>
    <w:rsid w:val="007F0DD3"/>
    <w:rsid w:val="007F1B45"/>
    <w:rsid w:val="007F1CB8"/>
    <w:rsid w:val="007F1D4A"/>
    <w:rsid w:val="007F1FAD"/>
    <w:rsid w:val="007F304D"/>
    <w:rsid w:val="007F428B"/>
    <w:rsid w:val="007F44F6"/>
    <w:rsid w:val="007F4D3E"/>
    <w:rsid w:val="00801390"/>
    <w:rsid w:val="00801BB4"/>
    <w:rsid w:val="00802422"/>
    <w:rsid w:val="00802AB7"/>
    <w:rsid w:val="008039C5"/>
    <w:rsid w:val="00803D78"/>
    <w:rsid w:val="00804A0B"/>
    <w:rsid w:val="00806E1D"/>
    <w:rsid w:val="0080792F"/>
    <w:rsid w:val="00817403"/>
    <w:rsid w:val="00834320"/>
    <w:rsid w:val="00834C37"/>
    <w:rsid w:val="008366D6"/>
    <w:rsid w:val="00837D97"/>
    <w:rsid w:val="008421D5"/>
    <w:rsid w:val="008454A4"/>
    <w:rsid w:val="00845520"/>
    <w:rsid w:val="00845B4E"/>
    <w:rsid w:val="00846A50"/>
    <w:rsid w:val="00847AB9"/>
    <w:rsid w:val="00847FEA"/>
    <w:rsid w:val="00851675"/>
    <w:rsid w:val="00851CB3"/>
    <w:rsid w:val="0085217F"/>
    <w:rsid w:val="008539C9"/>
    <w:rsid w:val="00854020"/>
    <w:rsid w:val="00864DB2"/>
    <w:rsid w:val="0086525A"/>
    <w:rsid w:val="00865C4F"/>
    <w:rsid w:val="00867D4D"/>
    <w:rsid w:val="008736FB"/>
    <w:rsid w:val="008767E1"/>
    <w:rsid w:val="00881344"/>
    <w:rsid w:val="0088384C"/>
    <w:rsid w:val="00884998"/>
    <w:rsid w:val="008858CD"/>
    <w:rsid w:val="00886D64"/>
    <w:rsid w:val="008943B3"/>
    <w:rsid w:val="00895ACD"/>
    <w:rsid w:val="00897C13"/>
    <w:rsid w:val="008A15B3"/>
    <w:rsid w:val="008A1CE3"/>
    <w:rsid w:val="008B050F"/>
    <w:rsid w:val="008B1B5A"/>
    <w:rsid w:val="008B1B8B"/>
    <w:rsid w:val="008C0D32"/>
    <w:rsid w:val="008C4A72"/>
    <w:rsid w:val="008D070B"/>
    <w:rsid w:val="008D21A0"/>
    <w:rsid w:val="008E5806"/>
    <w:rsid w:val="008F070C"/>
    <w:rsid w:val="008F1ACC"/>
    <w:rsid w:val="008F2D17"/>
    <w:rsid w:val="008F382A"/>
    <w:rsid w:val="008F4BA9"/>
    <w:rsid w:val="008F6E5E"/>
    <w:rsid w:val="0090031D"/>
    <w:rsid w:val="00902343"/>
    <w:rsid w:val="0090619F"/>
    <w:rsid w:val="00911D00"/>
    <w:rsid w:val="00912460"/>
    <w:rsid w:val="00915404"/>
    <w:rsid w:val="009171A6"/>
    <w:rsid w:val="0091741C"/>
    <w:rsid w:val="00920B85"/>
    <w:rsid w:val="00924139"/>
    <w:rsid w:val="00924B8E"/>
    <w:rsid w:val="0092518D"/>
    <w:rsid w:val="00931005"/>
    <w:rsid w:val="0094136D"/>
    <w:rsid w:val="009422A3"/>
    <w:rsid w:val="0094237D"/>
    <w:rsid w:val="00944682"/>
    <w:rsid w:val="00944851"/>
    <w:rsid w:val="00945903"/>
    <w:rsid w:val="00947205"/>
    <w:rsid w:val="00951B0E"/>
    <w:rsid w:val="009526DB"/>
    <w:rsid w:val="00956251"/>
    <w:rsid w:val="00962690"/>
    <w:rsid w:val="00967A54"/>
    <w:rsid w:val="00970797"/>
    <w:rsid w:val="00974E85"/>
    <w:rsid w:val="009808CA"/>
    <w:rsid w:val="00982110"/>
    <w:rsid w:val="00990F38"/>
    <w:rsid w:val="00993C20"/>
    <w:rsid w:val="00995EA8"/>
    <w:rsid w:val="00997AC5"/>
    <w:rsid w:val="009A0F87"/>
    <w:rsid w:val="009A189A"/>
    <w:rsid w:val="009A2A47"/>
    <w:rsid w:val="009A3399"/>
    <w:rsid w:val="009A4D24"/>
    <w:rsid w:val="009A56CB"/>
    <w:rsid w:val="009A5F4F"/>
    <w:rsid w:val="009A7D16"/>
    <w:rsid w:val="009B02EF"/>
    <w:rsid w:val="009B1458"/>
    <w:rsid w:val="009B18B8"/>
    <w:rsid w:val="009B1BA9"/>
    <w:rsid w:val="009B2E64"/>
    <w:rsid w:val="009B4475"/>
    <w:rsid w:val="009B4C0E"/>
    <w:rsid w:val="009B5235"/>
    <w:rsid w:val="009B65A9"/>
    <w:rsid w:val="009C3236"/>
    <w:rsid w:val="009C3783"/>
    <w:rsid w:val="009C55A6"/>
    <w:rsid w:val="009C5C26"/>
    <w:rsid w:val="009C65EC"/>
    <w:rsid w:val="009C6757"/>
    <w:rsid w:val="009C6EB7"/>
    <w:rsid w:val="009D538E"/>
    <w:rsid w:val="009D70EF"/>
    <w:rsid w:val="009E1792"/>
    <w:rsid w:val="009E2F20"/>
    <w:rsid w:val="009E337A"/>
    <w:rsid w:val="009E340A"/>
    <w:rsid w:val="009E383B"/>
    <w:rsid w:val="009E4D06"/>
    <w:rsid w:val="009E6CFF"/>
    <w:rsid w:val="009E70D8"/>
    <w:rsid w:val="009F1C7D"/>
    <w:rsid w:val="009F7021"/>
    <w:rsid w:val="00A0024B"/>
    <w:rsid w:val="00A04105"/>
    <w:rsid w:val="00A044A9"/>
    <w:rsid w:val="00A050E6"/>
    <w:rsid w:val="00A06744"/>
    <w:rsid w:val="00A128EC"/>
    <w:rsid w:val="00A15552"/>
    <w:rsid w:val="00A218E1"/>
    <w:rsid w:val="00A22619"/>
    <w:rsid w:val="00A2456F"/>
    <w:rsid w:val="00A24A05"/>
    <w:rsid w:val="00A24CF9"/>
    <w:rsid w:val="00A278D7"/>
    <w:rsid w:val="00A3264E"/>
    <w:rsid w:val="00A34324"/>
    <w:rsid w:val="00A42DC6"/>
    <w:rsid w:val="00A43B79"/>
    <w:rsid w:val="00A45715"/>
    <w:rsid w:val="00A4615D"/>
    <w:rsid w:val="00A47C11"/>
    <w:rsid w:val="00A47E39"/>
    <w:rsid w:val="00A5158A"/>
    <w:rsid w:val="00A567D2"/>
    <w:rsid w:val="00A574F3"/>
    <w:rsid w:val="00A6114E"/>
    <w:rsid w:val="00A62A4B"/>
    <w:rsid w:val="00A63D15"/>
    <w:rsid w:val="00A63ED3"/>
    <w:rsid w:val="00A640E0"/>
    <w:rsid w:val="00A64803"/>
    <w:rsid w:val="00A64D68"/>
    <w:rsid w:val="00A67FE1"/>
    <w:rsid w:val="00A710F5"/>
    <w:rsid w:val="00A73B93"/>
    <w:rsid w:val="00A73BAD"/>
    <w:rsid w:val="00A82413"/>
    <w:rsid w:val="00A8365E"/>
    <w:rsid w:val="00A8400D"/>
    <w:rsid w:val="00A8401C"/>
    <w:rsid w:val="00A858E6"/>
    <w:rsid w:val="00A86E7B"/>
    <w:rsid w:val="00A966DA"/>
    <w:rsid w:val="00A96F0F"/>
    <w:rsid w:val="00A96F30"/>
    <w:rsid w:val="00A97F2A"/>
    <w:rsid w:val="00AA27A6"/>
    <w:rsid w:val="00AA2B5F"/>
    <w:rsid w:val="00AA37F5"/>
    <w:rsid w:val="00AA491E"/>
    <w:rsid w:val="00AA605C"/>
    <w:rsid w:val="00AA6396"/>
    <w:rsid w:val="00AA6990"/>
    <w:rsid w:val="00AB093C"/>
    <w:rsid w:val="00AB0ECB"/>
    <w:rsid w:val="00AB4B9C"/>
    <w:rsid w:val="00AC662A"/>
    <w:rsid w:val="00AD7B42"/>
    <w:rsid w:val="00AE1F0A"/>
    <w:rsid w:val="00AE2FFE"/>
    <w:rsid w:val="00AE304A"/>
    <w:rsid w:val="00AE30BB"/>
    <w:rsid w:val="00AE3EE7"/>
    <w:rsid w:val="00AF0AC1"/>
    <w:rsid w:val="00AF5354"/>
    <w:rsid w:val="00AF7F01"/>
    <w:rsid w:val="00AF7FEA"/>
    <w:rsid w:val="00B03420"/>
    <w:rsid w:val="00B10312"/>
    <w:rsid w:val="00B125AF"/>
    <w:rsid w:val="00B13B3F"/>
    <w:rsid w:val="00B143BA"/>
    <w:rsid w:val="00B2341D"/>
    <w:rsid w:val="00B258B0"/>
    <w:rsid w:val="00B27BAA"/>
    <w:rsid w:val="00B34BC2"/>
    <w:rsid w:val="00B34F51"/>
    <w:rsid w:val="00B36DFB"/>
    <w:rsid w:val="00B40A32"/>
    <w:rsid w:val="00B42000"/>
    <w:rsid w:val="00B43FC6"/>
    <w:rsid w:val="00B64F9B"/>
    <w:rsid w:val="00B670D2"/>
    <w:rsid w:val="00B70F14"/>
    <w:rsid w:val="00B71122"/>
    <w:rsid w:val="00B7143B"/>
    <w:rsid w:val="00B71636"/>
    <w:rsid w:val="00B71E0E"/>
    <w:rsid w:val="00B721FB"/>
    <w:rsid w:val="00B77DC4"/>
    <w:rsid w:val="00B81A75"/>
    <w:rsid w:val="00B82303"/>
    <w:rsid w:val="00B83FB2"/>
    <w:rsid w:val="00B84150"/>
    <w:rsid w:val="00B85860"/>
    <w:rsid w:val="00B8753D"/>
    <w:rsid w:val="00B91627"/>
    <w:rsid w:val="00B942DB"/>
    <w:rsid w:val="00B94C48"/>
    <w:rsid w:val="00B94E5D"/>
    <w:rsid w:val="00B95A94"/>
    <w:rsid w:val="00BA2054"/>
    <w:rsid w:val="00BA2839"/>
    <w:rsid w:val="00BA2F6E"/>
    <w:rsid w:val="00BA3699"/>
    <w:rsid w:val="00BB1075"/>
    <w:rsid w:val="00BB1761"/>
    <w:rsid w:val="00BB6744"/>
    <w:rsid w:val="00BC014B"/>
    <w:rsid w:val="00BC1CE2"/>
    <w:rsid w:val="00BC1FCD"/>
    <w:rsid w:val="00BC3A03"/>
    <w:rsid w:val="00BC629A"/>
    <w:rsid w:val="00BD23BD"/>
    <w:rsid w:val="00BD2BBD"/>
    <w:rsid w:val="00BD3957"/>
    <w:rsid w:val="00BD5AA3"/>
    <w:rsid w:val="00BE2B81"/>
    <w:rsid w:val="00BE311F"/>
    <w:rsid w:val="00BE3B50"/>
    <w:rsid w:val="00BE4435"/>
    <w:rsid w:val="00BE6921"/>
    <w:rsid w:val="00BF10CF"/>
    <w:rsid w:val="00BF1F6C"/>
    <w:rsid w:val="00BF1F88"/>
    <w:rsid w:val="00BF2A5C"/>
    <w:rsid w:val="00BF328C"/>
    <w:rsid w:val="00BF4A97"/>
    <w:rsid w:val="00BF5304"/>
    <w:rsid w:val="00BF7FC6"/>
    <w:rsid w:val="00C00B56"/>
    <w:rsid w:val="00C13A4E"/>
    <w:rsid w:val="00C142FE"/>
    <w:rsid w:val="00C17659"/>
    <w:rsid w:val="00C22E8B"/>
    <w:rsid w:val="00C239A2"/>
    <w:rsid w:val="00C24DC2"/>
    <w:rsid w:val="00C252F1"/>
    <w:rsid w:val="00C277F3"/>
    <w:rsid w:val="00C31341"/>
    <w:rsid w:val="00C3337D"/>
    <w:rsid w:val="00C33466"/>
    <w:rsid w:val="00C34618"/>
    <w:rsid w:val="00C34967"/>
    <w:rsid w:val="00C407F4"/>
    <w:rsid w:val="00C41DCC"/>
    <w:rsid w:val="00C420D8"/>
    <w:rsid w:val="00C424CB"/>
    <w:rsid w:val="00C44AA3"/>
    <w:rsid w:val="00C45199"/>
    <w:rsid w:val="00C46D67"/>
    <w:rsid w:val="00C4745A"/>
    <w:rsid w:val="00C521FC"/>
    <w:rsid w:val="00C6606D"/>
    <w:rsid w:val="00C669A6"/>
    <w:rsid w:val="00C72D5E"/>
    <w:rsid w:val="00C75346"/>
    <w:rsid w:val="00C75703"/>
    <w:rsid w:val="00C75705"/>
    <w:rsid w:val="00C75DD5"/>
    <w:rsid w:val="00C773FA"/>
    <w:rsid w:val="00C77492"/>
    <w:rsid w:val="00C776B0"/>
    <w:rsid w:val="00C868D9"/>
    <w:rsid w:val="00C87680"/>
    <w:rsid w:val="00C9155B"/>
    <w:rsid w:val="00C91BD2"/>
    <w:rsid w:val="00C92A67"/>
    <w:rsid w:val="00C96613"/>
    <w:rsid w:val="00C97D56"/>
    <w:rsid w:val="00C97EBC"/>
    <w:rsid w:val="00CA275F"/>
    <w:rsid w:val="00CA3D8B"/>
    <w:rsid w:val="00CA4C82"/>
    <w:rsid w:val="00CA4E31"/>
    <w:rsid w:val="00CA5565"/>
    <w:rsid w:val="00CA600C"/>
    <w:rsid w:val="00CA6742"/>
    <w:rsid w:val="00CB0A8E"/>
    <w:rsid w:val="00CC02A5"/>
    <w:rsid w:val="00CC0B75"/>
    <w:rsid w:val="00CC0EF0"/>
    <w:rsid w:val="00CC2D7E"/>
    <w:rsid w:val="00CC7344"/>
    <w:rsid w:val="00CD41D6"/>
    <w:rsid w:val="00CD45AC"/>
    <w:rsid w:val="00CD4780"/>
    <w:rsid w:val="00CD55C7"/>
    <w:rsid w:val="00CD62BD"/>
    <w:rsid w:val="00CD730D"/>
    <w:rsid w:val="00CD7935"/>
    <w:rsid w:val="00CE492D"/>
    <w:rsid w:val="00CE6B8F"/>
    <w:rsid w:val="00CF0D57"/>
    <w:rsid w:val="00CF5D17"/>
    <w:rsid w:val="00D018E0"/>
    <w:rsid w:val="00D0358E"/>
    <w:rsid w:val="00D06E43"/>
    <w:rsid w:val="00D10154"/>
    <w:rsid w:val="00D10E6B"/>
    <w:rsid w:val="00D111DB"/>
    <w:rsid w:val="00D14936"/>
    <w:rsid w:val="00D268D7"/>
    <w:rsid w:val="00D26DF9"/>
    <w:rsid w:val="00D30B7B"/>
    <w:rsid w:val="00D30F8F"/>
    <w:rsid w:val="00D32750"/>
    <w:rsid w:val="00D3532E"/>
    <w:rsid w:val="00D35D6D"/>
    <w:rsid w:val="00D40ECB"/>
    <w:rsid w:val="00D445D3"/>
    <w:rsid w:val="00D53911"/>
    <w:rsid w:val="00D559A9"/>
    <w:rsid w:val="00D55CA9"/>
    <w:rsid w:val="00D56175"/>
    <w:rsid w:val="00D56FDE"/>
    <w:rsid w:val="00D60720"/>
    <w:rsid w:val="00D60FC9"/>
    <w:rsid w:val="00D61E43"/>
    <w:rsid w:val="00D64459"/>
    <w:rsid w:val="00D7467B"/>
    <w:rsid w:val="00D74957"/>
    <w:rsid w:val="00D8144A"/>
    <w:rsid w:val="00D81586"/>
    <w:rsid w:val="00D82D1C"/>
    <w:rsid w:val="00D84868"/>
    <w:rsid w:val="00D8553D"/>
    <w:rsid w:val="00D87874"/>
    <w:rsid w:val="00D911A2"/>
    <w:rsid w:val="00D919DD"/>
    <w:rsid w:val="00D9272D"/>
    <w:rsid w:val="00D92F8D"/>
    <w:rsid w:val="00D943D5"/>
    <w:rsid w:val="00D94B9E"/>
    <w:rsid w:val="00DA0595"/>
    <w:rsid w:val="00DA1674"/>
    <w:rsid w:val="00DA249C"/>
    <w:rsid w:val="00DA3B3F"/>
    <w:rsid w:val="00DA3FEA"/>
    <w:rsid w:val="00DB1056"/>
    <w:rsid w:val="00DB3D54"/>
    <w:rsid w:val="00DB5CAA"/>
    <w:rsid w:val="00DB673C"/>
    <w:rsid w:val="00DB7EE7"/>
    <w:rsid w:val="00DC0934"/>
    <w:rsid w:val="00DC1482"/>
    <w:rsid w:val="00DC1A59"/>
    <w:rsid w:val="00DC2F3A"/>
    <w:rsid w:val="00DC43D1"/>
    <w:rsid w:val="00DC5387"/>
    <w:rsid w:val="00DC69FE"/>
    <w:rsid w:val="00DD150E"/>
    <w:rsid w:val="00DD51BD"/>
    <w:rsid w:val="00DD76A9"/>
    <w:rsid w:val="00DE04D4"/>
    <w:rsid w:val="00DE414F"/>
    <w:rsid w:val="00DE4BB0"/>
    <w:rsid w:val="00DE73E4"/>
    <w:rsid w:val="00DF05B7"/>
    <w:rsid w:val="00DF2801"/>
    <w:rsid w:val="00DF592D"/>
    <w:rsid w:val="00DF7D4E"/>
    <w:rsid w:val="00E01B83"/>
    <w:rsid w:val="00E04A88"/>
    <w:rsid w:val="00E04AB4"/>
    <w:rsid w:val="00E05B90"/>
    <w:rsid w:val="00E104A8"/>
    <w:rsid w:val="00E10DC8"/>
    <w:rsid w:val="00E12E24"/>
    <w:rsid w:val="00E13754"/>
    <w:rsid w:val="00E14271"/>
    <w:rsid w:val="00E148BF"/>
    <w:rsid w:val="00E20DE3"/>
    <w:rsid w:val="00E216CE"/>
    <w:rsid w:val="00E2295E"/>
    <w:rsid w:val="00E22E53"/>
    <w:rsid w:val="00E231D7"/>
    <w:rsid w:val="00E24778"/>
    <w:rsid w:val="00E311F6"/>
    <w:rsid w:val="00E31501"/>
    <w:rsid w:val="00E31A7A"/>
    <w:rsid w:val="00E332AB"/>
    <w:rsid w:val="00E33B09"/>
    <w:rsid w:val="00E34BE6"/>
    <w:rsid w:val="00E36501"/>
    <w:rsid w:val="00E41B21"/>
    <w:rsid w:val="00E4333F"/>
    <w:rsid w:val="00E46DEA"/>
    <w:rsid w:val="00E54153"/>
    <w:rsid w:val="00E6009D"/>
    <w:rsid w:val="00E6263E"/>
    <w:rsid w:val="00E639C9"/>
    <w:rsid w:val="00E642BC"/>
    <w:rsid w:val="00E7130A"/>
    <w:rsid w:val="00E77F86"/>
    <w:rsid w:val="00E80E28"/>
    <w:rsid w:val="00E93558"/>
    <w:rsid w:val="00E93BF5"/>
    <w:rsid w:val="00EA4C9D"/>
    <w:rsid w:val="00EA709C"/>
    <w:rsid w:val="00EB29AD"/>
    <w:rsid w:val="00EB2AE7"/>
    <w:rsid w:val="00EB2F2C"/>
    <w:rsid w:val="00EC02E6"/>
    <w:rsid w:val="00EC3FB5"/>
    <w:rsid w:val="00EC5328"/>
    <w:rsid w:val="00EC648A"/>
    <w:rsid w:val="00ED15F4"/>
    <w:rsid w:val="00ED1AA6"/>
    <w:rsid w:val="00ED2151"/>
    <w:rsid w:val="00ED2698"/>
    <w:rsid w:val="00ED2E79"/>
    <w:rsid w:val="00ED3177"/>
    <w:rsid w:val="00ED31D3"/>
    <w:rsid w:val="00ED4322"/>
    <w:rsid w:val="00ED53BD"/>
    <w:rsid w:val="00ED7B28"/>
    <w:rsid w:val="00EE062E"/>
    <w:rsid w:val="00EE1269"/>
    <w:rsid w:val="00EE32EC"/>
    <w:rsid w:val="00EE7DA6"/>
    <w:rsid w:val="00EF2239"/>
    <w:rsid w:val="00EF339E"/>
    <w:rsid w:val="00EF3426"/>
    <w:rsid w:val="00EF39C2"/>
    <w:rsid w:val="00EF5F18"/>
    <w:rsid w:val="00EF6B5F"/>
    <w:rsid w:val="00EF7671"/>
    <w:rsid w:val="00F013A4"/>
    <w:rsid w:val="00F01C3F"/>
    <w:rsid w:val="00F04852"/>
    <w:rsid w:val="00F04BC1"/>
    <w:rsid w:val="00F05843"/>
    <w:rsid w:val="00F103F6"/>
    <w:rsid w:val="00F116BB"/>
    <w:rsid w:val="00F17845"/>
    <w:rsid w:val="00F210E0"/>
    <w:rsid w:val="00F251EC"/>
    <w:rsid w:val="00F25B5D"/>
    <w:rsid w:val="00F26C4B"/>
    <w:rsid w:val="00F27339"/>
    <w:rsid w:val="00F27C67"/>
    <w:rsid w:val="00F33D79"/>
    <w:rsid w:val="00F40204"/>
    <w:rsid w:val="00F43E8C"/>
    <w:rsid w:val="00F43EA8"/>
    <w:rsid w:val="00F4404C"/>
    <w:rsid w:val="00F529CC"/>
    <w:rsid w:val="00F55069"/>
    <w:rsid w:val="00F55435"/>
    <w:rsid w:val="00F57A09"/>
    <w:rsid w:val="00F60D5D"/>
    <w:rsid w:val="00F6496A"/>
    <w:rsid w:val="00F65933"/>
    <w:rsid w:val="00F6616D"/>
    <w:rsid w:val="00F71E5B"/>
    <w:rsid w:val="00F72F79"/>
    <w:rsid w:val="00F751A8"/>
    <w:rsid w:val="00F82C14"/>
    <w:rsid w:val="00F8782F"/>
    <w:rsid w:val="00F9030E"/>
    <w:rsid w:val="00F9044A"/>
    <w:rsid w:val="00F961D4"/>
    <w:rsid w:val="00F96714"/>
    <w:rsid w:val="00F977DA"/>
    <w:rsid w:val="00FA0324"/>
    <w:rsid w:val="00FA29F4"/>
    <w:rsid w:val="00FA4D13"/>
    <w:rsid w:val="00FA770E"/>
    <w:rsid w:val="00FB18AA"/>
    <w:rsid w:val="00FB3748"/>
    <w:rsid w:val="00FB5289"/>
    <w:rsid w:val="00FB7589"/>
    <w:rsid w:val="00FC0604"/>
    <w:rsid w:val="00FC296B"/>
    <w:rsid w:val="00FC4EC1"/>
    <w:rsid w:val="00FC4EED"/>
    <w:rsid w:val="00FD3566"/>
    <w:rsid w:val="00FE17C7"/>
    <w:rsid w:val="00FE37AB"/>
    <w:rsid w:val="00FE44F1"/>
    <w:rsid w:val="00FE6281"/>
    <w:rsid w:val="00FE6E72"/>
    <w:rsid w:val="00FF0F41"/>
    <w:rsid w:val="00FF22F8"/>
    <w:rsid w:val="00FF6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BCA459"/>
  <w14:defaultImageDpi w14:val="300"/>
  <w15:docId w15:val="{304C08C8-FD57-DA4B-8BC8-B0DC053B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heme="minorEastAsia" w:hAnsi="Helvetica"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53911"/>
  </w:style>
  <w:style w:type="table" w:styleId="TableGrid">
    <w:name w:val="Table Grid"/>
    <w:basedOn w:val="TableNormal"/>
    <w:uiPriority w:val="59"/>
    <w:rsid w:val="007F3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14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458"/>
    <w:rPr>
      <w:rFonts w:ascii="Lucida Grande" w:hAnsi="Lucida Grande" w:cs="Lucida Grande"/>
      <w:sz w:val="18"/>
      <w:szCs w:val="18"/>
    </w:rPr>
  </w:style>
  <w:style w:type="character" w:styleId="Hyperlink">
    <w:name w:val="Hyperlink"/>
    <w:basedOn w:val="DefaultParagraphFont"/>
    <w:uiPriority w:val="99"/>
    <w:unhideWhenUsed/>
    <w:rsid w:val="00967A54"/>
    <w:rPr>
      <w:color w:val="0000FF" w:themeColor="hyperlink"/>
      <w:u w:val="single"/>
    </w:rPr>
  </w:style>
  <w:style w:type="paragraph" w:styleId="Header">
    <w:name w:val="header"/>
    <w:basedOn w:val="Normal"/>
    <w:link w:val="HeaderChar"/>
    <w:uiPriority w:val="99"/>
    <w:unhideWhenUsed/>
    <w:rsid w:val="00E231D7"/>
    <w:pPr>
      <w:tabs>
        <w:tab w:val="center" w:pos="4320"/>
        <w:tab w:val="right" w:pos="8640"/>
      </w:tabs>
    </w:pPr>
  </w:style>
  <w:style w:type="character" w:customStyle="1" w:styleId="HeaderChar">
    <w:name w:val="Header Char"/>
    <w:basedOn w:val="DefaultParagraphFont"/>
    <w:link w:val="Header"/>
    <w:uiPriority w:val="99"/>
    <w:rsid w:val="00E231D7"/>
  </w:style>
  <w:style w:type="paragraph" w:styleId="Footer">
    <w:name w:val="footer"/>
    <w:basedOn w:val="Normal"/>
    <w:link w:val="FooterChar"/>
    <w:uiPriority w:val="99"/>
    <w:unhideWhenUsed/>
    <w:rsid w:val="00E231D7"/>
    <w:pPr>
      <w:tabs>
        <w:tab w:val="center" w:pos="4320"/>
        <w:tab w:val="right" w:pos="8640"/>
      </w:tabs>
    </w:pPr>
  </w:style>
  <w:style w:type="character" w:customStyle="1" w:styleId="FooterChar">
    <w:name w:val="Footer Char"/>
    <w:basedOn w:val="DefaultParagraphFont"/>
    <w:link w:val="Footer"/>
    <w:uiPriority w:val="99"/>
    <w:rsid w:val="00E231D7"/>
  </w:style>
  <w:style w:type="character" w:styleId="CommentReference">
    <w:name w:val="annotation reference"/>
    <w:basedOn w:val="DefaultParagraphFont"/>
    <w:uiPriority w:val="99"/>
    <w:semiHidden/>
    <w:unhideWhenUsed/>
    <w:rsid w:val="00D26DF9"/>
    <w:rPr>
      <w:sz w:val="18"/>
      <w:szCs w:val="18"/>
    </w:rPr>
  </w:style>
  <w:style w:type="paragraph" w:styleId="CommentText">
    <w:name w:val="annotation text"/>
    <w:basedOn w:val="Normal"/>
    <w:link w:val="CommentTextChar"/>
    <w:uiPriority w:val="99"/>
    <w:semiHidden/>
    <w:unhideWhenUsed/>
    <w:rsid w:val="00D26DF9"/>
    <w:rPr>
      <w:sz w:val="24"/>
      <w:szCs w:val="24"/>
    </w:rPr>
  </w:style>
  <w:style w:type="character" w:customStyle="1" w:styleId="CommentTextChar">
    <w:name w:val="Comment Text Char"/>
    <w:basedOn w:val="DefaultParagraphFont"/>
    <w:link w:val="CommentText"/>
    <w:uiPriority w:val="99"/>
    <w:semiHidden/>
    <w:rsid w:val="00D26DF9"/>
    <w:rPr>
      <w:sz w:val="24"/>
      <w:szCs w:val="24"/>
    </w:rPr>
  </w:style>
  <w:style w:type="paragraph" w:styleId="CommentSubject">
    <w:name w:val="annotation subject"/>
    <w:basedOn w:val="CommentText"/>
    <w:next w:val="CommentText"/>
    <w:link w:val="CommentSubjectChar"/>
    <w:uiPriority w:val="99"/>
    <w:semiHidden/>
    <w:unhideWhenUsed/>
    <w:rsid w:val="00D26DF9"/>
    <w:rPr>
      <w:b/>
      <w:bCs/>
      <w:sz w:val="20"/>
      <w:szCs w:val="20"/>
    </w:rPr>
  </w:style>
  <w:style w:type="character" w:customStyle="1" w:styleId="CommentSubjectChar">
    <w:name w:val="Comment Subject Char"/>
    <w:basedOn w:val="CommentTextChar"/>
    <w:link w:val="CommentSubject"/>
    <w:uiPriority w:val="99"/>
    <w:semiHidden/>
    <w:rsid w:val="00D26DF9"/>
    <w:rPr>
      <w:b/>
      <w:bCs/>
      <w:sz w:val="20"/>
      <w:szCs w:val="20"/>
    </w:rPr>
  </w:style>
  <w:style w:type="paragraph" w:styleId="DocumentMap">
    <w:name w:val="Document Map"/>
    <w:basedOn w:val="Normal"/>
    <w:link w:val="DocumentMapChar"/>
    <w:uiPriority w:val="99"/>
    <w:semiHidden/>
    <w:unhideWhenUsed/>
    <w:rsid w:val="00010911"/>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10911"/>
    <w:rPr>
      <w:rFonts w:ascii="Times New Roman" w:hAnsi="Times New Roman" w:cs="Times New Roman"/>
      <w:sz w:val="24"/>
      <w:szCs w:val="24"/>
    </w:rPr>
  </w:style>
  <w:style w:type="paragraph" w:styleId="Title">
    <w:name w:val="Title"/>
    <w:aliases w:val="title"/>
    <w:basedOn w:val="Normal"/>
    <w:link w:val="TitleChar"/>
    <w:uiPriority w:val="10"/>
    <w:qFormat/>
    <w:rsid w:val="00232D2A"/>
    <w:pPr>
      <w:spacing w:before="100" w:beforeAutospacing="1" w:after="100" w:afterAutospacing="1"/>
    </w:pPr>
    <w:rPr>
      <w:rFonts w:ascii="Times New Roman" w:hAnsi="Times New Roman" w:cs="Times New Roman"/>
      <w:sz w:val="24"/>
      <w:szCs w:val="24"/>
    </w:rPr>
  </w:style>
  <w:style w:type="character" w:customStyle="1" w:styleId="TitleChar">
    <w:name w:val="Title Char"/>
    <w:aliases w:val="title Char"/>
    <w:basedOn w:val="DefaultParagraphFont"/>
    <w:link w:val="Title"/>
    <w:uiPriority w:val="10"/>
    <w:rsid w:val="00232D2A"/>
    <w:rPr>
      <w:rFonts w:ascii="Times New Roman" w:hAnsi="Times New Roman" w:cs="Times New Roman"/>
      <w:sz w:val="24"/>
      <w:szCs w:val="24"/>
    </w:rPr>
  </w:style>
  <w:style w:type="paragraph" w:customStyle="1" w:styleId="desc">
    <w:name w:val="desc"/>
    <w:basedOn w:val="Normal"/>
    <w:rsid w:val="00232D2A"/>
    <w:pPr>
      <w:spacing w:before="100" w:beforeAutospacing="1" w:after="100" w:afterAutospacing="1"/>
    </w:pPr>
    <w:rPr>
      <w:rFonts w:ascii="Times New Roman" w:hAnsi="Times New Roman" w:cs="Times New Roman"/>
      <w:sz w:val="24"/>
      <w:szCs w:val="24"/>
    </w:rPr>
  </w:style>
  <w:style w:type="paragraph" w:customStyle="1" w:styleId="details">
    <w:name w:val="details"/>
    <w:basedOn w:val="Normal"/>
    <w:rsid w:val="00232D2A"/>
    <w:pPr>
      <w:spacing w:before="100" w:beforeAutospacing="1" w:after="100" w:afterAutospacing="1"/>
    </w:pPr>
    <w:rPr>
      <w:rFonts w:ascii="Times New Roman" w:hAnsi="Times New Roman" w:cs="Times New Roman"/>
      <w:sz w:val="24"/>
      <w:szCs w:val="24"/>
    </w:rPr>
  </w:style>
  <w:style w:type="character" w:customStyle="1" w:styleId="jrnl">
    <w:name w:val="jrnl"/>
    <w:basedOn w:val="DefaultParagraphFont"/>
    <w:rsid w:val="00232D2A"/>
  </w:style>
  <w:style w:type="character" w:styleId="FollowedHyperlink">
    <w:name w:val="FollowedHyperlink"/>
    <w:basedOn w:val="DefaultParagraphFont"/>
    <w:uiPriority w:val="99"/>
    <w:semiHidden/>
    <w:unhideWhenUsed/>
    <w:rsid w:val="003911B8"/>
    <w:rPr>
      <w:color w:val="800080" w:themeColor="followedHyperlink"/>
      <w:u w:val="single"/>
    </w:rPr>
  </w:style>
  <w:style w:type="paragraph" w:styleId="Revision">
    <w:name w:val="Revision"/>
    <w:hidden/>
    <w:uiPriority w:val="99"/>
    <w:semiHidden/>
    <w:rsid w:val="00332E49"/>
  </w:style>
  <w:style w:type="character" w:styleId="UnresolvedMention">
    <w:name w:val="Unresolved Mention"/>
    <w:basedOn w:val="DefaultParagraphFont"/>
    <w:uiPriority w:val="99"/>
    <w:semiHidden/>
    <w:unhideWhenUsed/>
    <w:rsid w:val="00413F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69712">
      <w:bodyDiv w:val="1"/>
      <w:marLeft w:val="0"/>
      <w:marRight w:val="0"/>
      <w:marTop w:val="0"/>
      <w:marBottom w:val="0"/>
      <w:divBdr>
        <w:top w:val="none" w:sz="0" w:space="0" w:color="auto"/>
        <w:left w:val="none" w:sz="0" w:space="0" w:color="auto"/>
        <w:bottom w:val="none" w:sz="0" w:space="0" w:color="auto"/>
        <w:right w:val="none" w:sz="0" w:space="0" w:color="auto"/>
      </w:divBdr>
      <w:divsChild>
        <w:div w:id="351880112">
          <w:marLeft w:val="0"/>
          <w:marRight w:val="0"/>
          <w:marTop w:val="0"/>
          <w:marBottom w:val="0"/>
          <w:divBdr>
            <w:top w:val="none" w:sz="0" w:space="0" w:color="auto"/>
            <w:left w:val="none" w:sz="0" w:space="0" w:color="auto"/>
            <w:bottom w:val="none" w:sz="0" w:space="0" w:color="auto"/>
            <w:right w:val="none" w:sz="0" w:space="0" w:color="auto"/>
          </w:divBdr>
        </w:div>
        <w:div w:id="1327050525">
          <w:marLeft w:val="0"/>
          <w:marRight w:val="0"/>
          <w:marTop w:val="0"/>
          <w:marBottom w:val="0"/>
          <w:divBdr>
            <w:top w:val="none" w:sz="0" w:space="0" w:color="auto"/>
            <w:left w:val="none" w:sz="0" w:space="0" w:color="auto"/>
            <w:bottom w:val="none" w:sz="0" w:space="0" w:color="auto"/>
            <w:right w:val="none" w:sz="0" w:space="0" w:color="auto"/>
          </w:divBdr>
          <w:divsChild>
            <w:div w:id="11186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80864">
      <w:bodyDiv w:val="1"/>
      <w:marLeft w:val="0"/>
      <w:marRight w:val="0"/>
      <w:marTop w:val="0"/>
      <w:marBottom w:val="0"/>
      <w:divBdr>
        <w:top w:val="none" w:sz="0" w:space="0" w:color="auto"/>
        <w:left w:val="none" w:sz="0" w:space="0" w:color="auto"/>
        <w:bottom w:val="none" w:sz="0" w:space="0" w:color="auto"/>
        <w:right w:val="none" w:sz="0" w:space="0" w:color="auto"/>
      </w:divBdr>
    </w:div>
    <w:div w:id="653340453">
      <w:bodyDiv w:val="1"/>
      <w:marLeft w:val="0"/>
      <w:marRight w:val="0"/>
      <w:marTop w:val="0"/>
      <w:marBottom w:val="0"/>
      <w:divBdr>
        <w:top w:val="none" w:sz="0" w:space="0" w:color="auto"/>
        <w:left w:val="none" w:sz="0" w:space="0" w:color="auto"/>
        <w:bottom w:val="none" w:sz="0" w:space="0" w:color="auto"/>
        <w:right w:val="none" w:sz="0" w:space="0" w:color="auto"/>
      </w:divBdr>
    </w:div>
    <w:div w:id="696466671">
      <w:bodyDiv w:val="1"/>
      <w:marLeft w:val="0"/>
      <w:marRight w:val="0"/>
      <w:marTop w:val="0"/>
      <w:marBottom w:val="0"/>
      <w:divBdr>
        <w:top w:val="none" w:sz="0" w:space="0" w:color="auto"/>
        <w:left w:val="none" w:sz="0" w:space="0" w:color="auto"/>
        <w:bottom w:val="none" w:sz="0" w:space="0" w:color="auto"/>
        <w:right w:val="none" w:sz="0" w:space="0" w:color="auto"/>
      </w:divBdr>
    </w:div>
    <w:div w:id="18660906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mailto:katkih@mail.nih.gov" TargetMode="External"/><Relationship Id="rId4" Type="http://schemas.openxmlformats.org/officeDocument/2006/relationships/styles" Target="styles.xml"/><Relationship Id="rId9" Type="http://schemas.openxmlformats.org/officeDocument/2006/relationships/hyperlink" Target="mailto:RobbinsH@iarc.f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84EF6-A607-4343-B9D9-5FC1D3ED62A4}">
  <ds:schemaRefs>
    <ds:schemaRef ds:uri="http://schemas.openxmlformats.org/officeDocument/2006/bibliography"/>
  </ds:schemaRefs>
</ds:datastoreItem>
</file>

<file path=customXml/itemProps2.xml><?xml version="1.0" encoding="utf-8"?>
<ds:datastoreItem xmlns:ds="http://schemas.openxmlformats.org/officeDocument/2006/customXml" ds:itemID="{9E0C4D87-D2E6-5645-B053-26877B0E3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13</Pages>
  <Words>18343</Words>
  <Characters>104556</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Hilary Robbins</dc:creator>
  <cp:keywords/>
  <dc:description/>
  <cp:lastModifiedBy>Hormuzd Katki</cp:lastModifiedBy>
  <cp:revision>6</cp:revision>
  <dcterms:created xsi:type="dcterms:W3CDTF">2019-01-17T11:44:00Z</dcterms:created>
  <dcterms:modified xsi:type="dcterms:W3CDTF">2019-01-19T21:18:00Z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6ec8eff4-4405-3b8b-96c5-641c993b909a</vt:lpwstr>
  </property>
  <property fmtid="{D5CDD505-2E9C-101B-9397-08002B2CF9AE}" pid="4" name="Mendeley Citation Style_1">
    <vt:lpwstr>http://csl.mendeley.com/styles/8132483/the-new-england-journal-of-medicine-2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http://csl.mendeley.com/styles/8132483/the-new-england-journal-of-medicine-2</vt:lpwstr>
  </property>
  <property fmtid="{D5CDD505-2E9C-101B-9397-08002B2CF9AE}" pid="24" name="Mendeley Recent Style Name 9_1">
    <vt:lpwstr>The New England Journal of Medicine - Hilary Robbins</vt:lpwstr>
  </property>
</Properties>
</file>